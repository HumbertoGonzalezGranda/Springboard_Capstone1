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0FAAD0" w14:textId="77777777" w:rsidR="008220CC" w:rsidRDefault="008220CC" w:rsidP="00FF04C6"/>
    <w:p w14:paraId="28FEE779" w14:textId="77476CE6" w:rsidR="00A90F26" w:rsidRDefault="00A90F26" w:rsidP="006C7FAE">
      <w:pPr>
        <w:pStyle w:val="Heading1"/>
      </w:pPr>
      <w:r w:rsidRPr="006C7FAE">
        <w:t>Identifying the most important variables influencing a team’s match outcome in</w:t>
      </w:r>
      <w:r>
        <w:t xml:space="preserve"> Rugby 7s</w:t>
      </w:r>
    </w:p>
    <w:p w14:paraId="075380A6" w14:textId="297B21CB" w:rsidR="00152838" w:rsidRDefault="00152838" w:rsidP="00A90F26">
      <w:pPr>
        <w:pStyle w:val="NoSpacing"/>
      </w:pPr>
      <w:r>
        <w:t>Capstone 1 Project</w:t>
      </w:r>
    </w:p>
    <w:p w14:paraId="5602C6CD" w14:textId="337F577E" w:rsidR="00A90F26" w:rsidRDefault="00A90F26" w:rsidP="00A90F26">
      <w:pPr>
        <w:pStyle w:val="NoSpacing"/>
      </w:pPr>
      <w:r>
        <w:t>Rob Chudzik</w:t>
      </w:r>
    </w:p>
    <w:p w14:paraId="374C43F5" w14:textId="03D7D6EA" w:rsidR="00A90F26" w:rsidRDefault="00A90F26" w:rsidP="00A90F26">
      <w:pPr>
        <w:pStyle w:val="NoSpacing"/>
      </w:pPr>
      <w:r>
        <w:t>3/20/18</w:t>
      </w:r>
    </w:p>
    <w:p w14:paraId="62C019DC" w14:textId="4B2EAC3A" w:rsidR="008220CC" w:rsidRDefault="00873A8E" w:rsidP="00873A8E">
      <w:pPr>
        <w:pStyle w:val="Heading2"/>
      </w:pPr>
      <w:r>
        <w:t>Problem Statement</w:t>
      </w:r>
    </w:p>
    <w:p w14:paraId="7EACEDE0" w14:textId="77777777" w:rsidR="00873A8E" w:rsidRDefault="00873A8E" w:rsidP="00FF04C6"/>
    <w:p w14:paraId="5891FEAB" w14:textId="649D6B3C" w:rsidR="00873A8E" w:rsidRDefault="00873A8E" w:rsidP="00FF04C6">
      <w:r>
        <w:t xml:space="preserve">In sports team performance analysis, there are a myriad of </w:t>
      </w:r>
      <w:r w:rsidR="008E21AA">
        <w:t>performance variables</w:t>
      </w:r>
      <w:r>
        <w:t xml:space="preserve"> that impact a team’s performance</w:t>
      </w:r>
      <w:r w:rsidR="00BE6552">
        <w:t xml:space="preserve"> and match outcome</w:t>
      </w:r>
      <w:r>
        <w:t>. The challenge for performance analysts and coaches is to determine wh</w:t>
      </w:r>
      <w:r w:rsidR="008E21AA">
        <w:t xml:space="preserve">ich of these </w:t>
      </w:r>
      <w:r>
        <w:t>variables have the largest impact on a team’</w:t>
      </w:r>
      <w:r w:rsidR="00BE6552">
        <w:t xml:space="preserve">s performance and match outcome, i.e., </w:t>
      </w:r>
      <w:r>
        <w:t>a win or a loss.</w:t>
      </w:r>
      <w:r w:rsidR="008E21AA">
        <w:t xml:space="preserve">  </w:t>
      </w:r>
    </w:p>
    <w:p w14:paraId="0A5C785F" w14:textId="77777777" w:rsidR="00A90F26" w:rsidRDefault="00A90F26" w:rsidP="00FF04C6"/>
    <w:p w14:paraId="1882922E" w14:textId="6EE25CA5" w:rsidR="00A90F26" w:rsidRDefault="00A90F26" w:rsidP="00A90F26">
      <w:pPr>
        <w:pStyle w:val="Heading2"/>
      </w:pPr>
      <w:r>
        <w:t>Client</w:t>
      </w:r>
    </w:p>
    <w:p w14:paraId="642EB4FE" w14:textId="77777777" w:rsidR="00A90F26" w:rsidRDefault="00A90F26" w:rsidP="00FF04C6"/>
    <w:p w14:paraId="7D09271D" w14:textId="08E04FD2" w:rsidR="00A90F26" w:rsidRDefault="00A90F26" w:rsidP="00FF04C6">
      <w:r>
        <w:t xml:space="preserve">The client for this project is the coaching staff </w:t>
      </w:r>
      <w:r w:rsidR="00387AF5">
        <w:t xml:space="preserve">of an International </w:t>
      </w:r>
      <w:r>
        <w:t>Men’s Rugby 7s team</w:t>
      </w:r>
      <w:r w:rsidR="000029E6">
        <w:t xml:space="preserve"> (“the team”)</w:t>
      </w:r>
      <w:r w:rsidR="00B32F65">
        <w:t xml:space="preserve">, and as such, the project will focus on identifying the most important variables for the </w:t>
      </w:r>
      <w:r w:rsidR="00387AF5">
        <w:t>this particular team.</w:t>
      </w:r>
      <w:r>
        <w:t xml:space="preserve">  </w:t>
      </w:r>
    </w:p>
    <w:p w14:paraId="0627C45A" w14:textId="77777777" w:rsidR="00A90F26" w:rsidRDefault="00A90F26" w:rsidP="00FF04C6"/>
    <w:p w14:paraId="3EA46538" w14:textId="26F62272" w:rsidR="00A90F26" w:rsidRDefault="00A90F26" w:rsidP="00FF04C6">
      <w:r>
        <w:t>Understanding the most impactful variables will allow the coaching staff (coaches, performance analyst and strength and conditioning trainers) to take action to either improve in these areas by allocating more resources (i.e., team training time; often the most valuable resource) to these identified areas or by adjusting the team’s tactical and strategic game plans.</w:t>
      </w:r>
    </w:p>
    <w:p w14:paraId="37050DEF" w14:textId="77777777" w:rsidR="00254643" w:rsidRDefault="00254643" w:rsidP="00FF04C6"/>
    <w:p w14:paraId="57F45739" w14:textId="7E78A57F" w:rsidR="00254643" w:rsidRDefault="00254643" w:rsidP="00254643">
      <w:pPr>
        <w:pStyle w:val="Heading2"/>
      </w:pPr>
      <w:r>
        <w:t>Data</w:t>
      </w:r>
    </w:p>
    <w:p w14:paraId="53C317E6" w14:textId="77777777" w:rsidR="00254643" w:rsidRDefault="00254643" w:rsidP="00FF04C6"/>
    <w:p w14:paraId="22DA7699" w14:textId="7C11AF42" w:rsidR="0072733E" w:rsidRDefault="00254643" w:rsidP="0072733E">
      <w:r>
        <w:t xml:space="preserve">The data to be used for this analysis is </w:t>
      </w:r>
      <w:r w:rsidR="0072733E">
        <w:t xml:space="preserve">tournament and </w:t>
      </w:r>
      <w:r>
        <w:t xml:space="preserve">match data </w:t>
      </w:r>
      <w:r w:rsidR="0072733E">
        <w:t xml:space="preserve">previously scraped from the 2016-17 </w:t>
      </w:r>
      <w:r w:rsidR="0072733E" w:rsidRPr="0072733E">
        <w:t>HSBC World Rugby Sevens</w:t>
      </w:r>
      <w:r w:rsidR="0072733E">
        <w:t xml:space="preserve"> Series web site.</w:t>
      </w:r>
    </w:p>
    <w:p w14:paraId="21FC6262" w14:textId="77777777" w:rsidR="0072733E" w:rsidRDefault="0072733E" w:rsidP="0072733E"/>
    <w:p w14:paraId="3061D01B" w14:textId="2F531445" w:rsidR="0072733E" w:rsidRDefault="0072733E" w:rsidP="0072733E">
      <w:r>
        <w:t>According to the official web site, “T</w:t>
      </w:r>
      <w:r w:rsidRPr="0072733E">
        <w:t>he HSBC World Rugby Sevens series consists of 10 tournaments held around the world, in which national sevens teams compete for series points at each round.</w:t>
      </w:r>
      <w:r>
        <w:t>”</w:t>
      </w:r>
    </w:p>
    <w:p w14:paraId="213D6ADE" w14:textId="77777777" w:rsidR="0072733E" w:rsidRPr="0072733E" w:rsidRDefault="0072733E" w:rsidP="0072733E"/>
    <w:p w14:paraId="3379750D" w14:textId="097B69AC" w:rsidR="0072733E" w:rsidRPr="0072733E" w:rsidRDefault="0072733E" w:rsidP="0072733E">
      <w:r>
        <w:t>“</w:t>
      </w:r>
      <w:r w:rsidRPr="0072733E">
        <w:t>An overall champion is crowned at the end of the season based on points accumulated throughout the 10 events, from the opening round in Dubai in December to the final round in Paris in June.</w:t>
      </w:r>
      <w:r>
        <w:t>”</w:t>
      </w:r>
    </w:p>
    <w:p w14:paraId="558C3403" w14:textId="77777777" w:rsidR="0072733E" w:rsidRPr="0072733E" w:rsidRDefault="0072733E" w:rsidP="0072733E"/>
    <w:p w14:paraId="7EB42B15" w14:textId="546DA4D6" w:rsidR="0072733E" w:rsidRPr="0072733E" w:rsidRDefault="0072733E" w:rsidP="0072733E">
      <w:r>
        <w:t xml:space="preserve">Each tournament </w:t>
      </w:r>
      <w:r w:rsidR="00F210FF">
        <w:t>features</w:t>
      </w:r>
      <w:r w:rsidR="00E37BC8">
        <w:t xml:space="preserve"> 16 teams, distributed</w:t>
      </w:r>
      <w:r>
        <w:t xml:space="preserve"> into four pools</w:t>
      </w:r>
      <w:r w:rsidR="00E37BC8">
        <w:t xml:space="preserve"> of four teams</w:t>
      </w:r>
      <w:r>
        <w:t>, with 45 matches being played over a two- or three-day period</w:t>
      </w:r>
      <w:r w:rsidR="00F210FF">
        <w:t>, depending on the tournament</w:t>
      </w:r>
      <w:r>
        <w:t xml:space="preserve">. Each team plays </w:t>
      </w:r>
      <w:r w:rsidR="002F1A9F">
        <w:t>every other</w:t>
      </w:r>
      <w:r>
        <w:t xml:space="preserve"> team in it’s pool, then the top two teams in </w:t>
      </w:r>
      <w:r>
        <w:lastRenderedPageBreak/>
        <w:t>the pool standings progress to the Cup playoff round, the bottom two progress to the Challenge playoff round.</w:t>
      </w:r>
      <w:r w:rsidR="002F1A9F">
        <w:t xml:space="preserve">  Series points are awarded for </w:t>
      </w:r>
      <w:r w:rsidR="00110FA1">
        <w:t xml:space="preserve">the final finishing place in the tournament, and an overall </w:t>
      </w:r>
      <w:r w:rsidR="00110FA1" w:rsidRPr="0072733E">
        <w:t>World Rugby Sevens</w:t>
      </w:r>
      <w:r w:rsidR="00110FA1">
        <w:t xml:space="preserve"> Series champion is determined based on the total number of points earned from all tournaments over the Series.</w:t>
      </w:r>
    </w:p>
    <w:p w14:paraId="6A57046B" w14:textId="27516D44" w:rsidR="0072733E" w:rsidRPr="0072733E" w:rsidRDefault="0072733E" w:rsidP="0072733E"/>
    <w:p w14:paraId="7571FC42" w14:textId="47AB0E14" w:rsidR="00254643" w:rsidRDefault="00B32F65" w:rsidP="00B32F65">
      <w:pPr>
        <w:pStyle w:val="Heading2"/>
      </w:pPr>
      <w:r>
        <w:t>Solution Approach</w:t>
      </w:r>
    </w:p>
    <w:p w14:paraId="34F21F64" w14:textId="77777777" w:rsidR="00B32F65" w:rsidRDefault="00B32F65" w:rsidP="00FF04C6"/>
    <w:p w14:paraId="0847EB70" w14:textId="24A0861A" w:rsidR="00B32F65" w:rsidRDefault="00B32F65" w:rsidP="00FF04C6">
      <w:r>
        <w:t>The planned approach for solving this problem i</w:t>
      </w:r>
      <w:r w:rsidR="00A63AF1">
        <w:t xml:space="preserve">s to build a supervised </w:t>
      </w:r>
      <w:r w:rsidR="00150DD4">
        <w:t>machine-learning</w:t>
      </w:r>
      <w:r>
        <w:t xml:space="preserve"> model to classify</w:t>
      </w:r>
      <w:r w:rsidR="00A63AF1">
        <w:t xml:space="preserve"> each of the</w:t>
      </w:r>
      <w:r w:rsidR="00387AF5">
        <w:t xml:space="preserve"> team’s </w:t>
      </w:r>
      <w:r w:rsidR="00A63AF1">
        <w:t xml:space="preserve">match </w:t>
      </w:r>
      <w:proofErr w:type="gramStart"/>
      <w:r w:rsidR="00A63AF1">
        <w:t>outcome</w:t>
      </w:r>
      <w:proofErr w:type="gramEnd"/>
      <w:r w:rsidR="00A63AF1">
        <w:t xml:space="preserve"> </w:t>
      </w:r>
      <w:r w:rsidR="00152838">
        <w:t>as</w:t>
      </w:r>
      <w:r w:rsidR="00A63AF1">
        <w:t xml:space="preserve"> a </w:t>
      </w:r>
      <w:r w:rsidR="00152838">
        <w:t>win or a loss.</w:t>
      </w:r>
      <w:r>
        <w:t xml:space="preserve"> </w:t>
      </w:r>
      <w:r w:rsidR="004D54A9">
        <w:t xml:space="preserve"> The outcome variable will be derived from the point differential </w:t>
      </w:r>
      <w:r w:rsidR="00442DCE">
        <w:t xml:space="preserve">(‘scores’ variable) </w:t>
      </w:r>
      <w:r w:rsidR="004D54A9">
        <w:t xml:space="preserve">between the </w:t>
      </w:r>
      <w:r w:rsidR="00387AF5">
        <w:t xml:space="preserve">team </w:t>
      </w:r>
      <w:r w:rsidR="004D54A9">
        <w:t>and their opponent.</w:t>
      </w:r>
    </w:p>
    <w:p w14:paraId="40066175" w14:textId="77777777" w:rsidR="0011291C" w:rsidRDefault="0011291C" w:rsidP="00FF04C6"/>
    <w:p w14:paraId="0989C3DC" w14:textId="052B7E95" w:rsidR="001934F1" w:rsidRPr="001934F1" w:rsidRDefault="001934F1" w:rsidP="00FF04C6">
      <w:pPr>
        <w:rPr>
          <w:b/>
        </w:rPr>
      </w:pPr>
      <w:r w:rsidRPr="001934F1">
        <w:rPr>
          <w:b/>
        </w:rPr>
        <w:t>Predictor Variables</w:t>
      </w:r>
    </w:p>
    <w:p w14:paraId="6940BEE1" w14:textId="1C597624" w:rsidR="006F55C3" w:rsidRDefault="0011291C" w:rsidP="006F55C3">
      <w:pPr>
        <w:rPr>
          <w:b/>
        </w:rPr>
      </w:pPr>
      <w:r>
        <w:t>Predictor variables include the variables contained in the match data</w:t>
      </w:r>
      <w:r w:rsidR="00387AF5">
        <w:t xml:space="preserve"> </w:t>
      </w:r>
      <w:r w:rsidR="00A71361">
        <w:t xml:space="preserve">scraped from </w:t>
      </w:r>
      <w:r w:rsidR="00A82F5F">
        <w:t xml:space="preserve">each of the team’s </w:t>
      </w:r>
      <w:r w:rsidR="00A71361">
        <w:t>the</w:t>
      </w:r>
      <w:r w:rsidR="00387AF5">
        <w:t xml:space="preserve"> Single Match Summary </w:t>
      </w:r>
      <w:r w:rsidR="00A82F5F">
        <w:t xml:space="preserve">report </w:t>
      </w:r>
      <w:r w:rsidR="00387AF5">
        <w:t xml:space="preserve">from </w:t>
      </w:r>
      <w:r w:rsidR="006F55C3" w:rsidRPr="00620CC9">
        <w:t>World Rugby</w:t>
      </w:r>
      <w:r w:rsidR="00387AF5">
        <w:rPr>
          <w:b/>
        </w:rPr>
        <w:t>:</w:t>
      </w:r>
    </w:p>
    <w:p w14:paraId="73E7B911" w14:textId="77777777" w:rsidR="006F55C3" w:rsidRDefault="006F55C3" w:rsidP="006F55C3">
      <w:pPr>
        <w:rPr>
          <w:b/>
        </w:rPr>
      </w:pPr>
    </w:p>
    <w:p w14:paraId="68AD1DA6" w14:textId="77777777" w:rsidR="00387AF5" w:rsidRPr="00387AF5" w:rsidRDefault="00387AF5" w:rsidP="00387AF5">
      <w:pPr>
        <w:rPr>
          <w:rFonts w:ascii="Courier" w:hAnsi="Courier"/>
        </w:rPr>
      </w:pPr>
      <w:r w:rsidRPr="00387AF5">
        <w:rPr>
          <w:rFonts w:ascii="Courier" w:hAnsi="Courier"/>
        </w:rPr>
        <w:t>['Possession Time',</w:t>
      </w:r>
    </w:p>
    <w:p w14:paraId="5457549A" w14:textId="77777777" w:rsidR="00387AF5" w:rsidRPr="00387AF5" w:rsidRDefault="00387AF5" w:rsidP="00387AF5">
      <w:pPr>
        <w:rPr>
          <w:rFonts w:ascii="Courier" w:hAnsi="Courier"/>
        </w:rPr>
      </w:pPr>
      <w:r w:rsidRPr="00387AF5">
        <w:rPr>
          <w:rFonts w:ascii="Courier" w:hAnsi="Courier"/>
        </w:rPr>
        <w:t xml:space="preserve"> 'Possessions',</w:t>
      </w:r>
    </w:p>
    <w:p w14:paraId="355575FB" w14:textId="77777777" w:rsidR="00387AF5" w:rsidRPr="00387AF5" w:rsidRDefault="00387AF5" w:rsidP="00387AF5">
      <w:pPr>
        <w:rPr>
          <w:rFonts w:ascii="Courier" w:hAnsi="Courier"/>
        </w:rPr>
      </w:pPr>
      <w:r w:rsidRPr="00387AF5">
        <w:rPr>
          <w:rFonts w:ascii="Courier" w:hAnsi="Courier"/>
        </w:rPr>
        <w:t xml:space="preserve"> 'Ave Possession Time',</w:t>
      </w:r>
    </w:p>
    <w:p w14:paraId="2A9BF673" w14:textId="77777777" w:rsidR="00387AF5" w:rsidRPr="00387AF5" w:rsidRDefault="00387AF5" w:rsidP="00387AF5">
      <w:pPr>
        <w:rPr>
          <w:rFonts w:ascii="Courier" w:hAnsi="Courier"/>
        </w:rPr>
      </w:pPr>
      <w:r w:rsidRPr="00387AF5">
        <w:rPr>
          <w:rFonts w:ascii="Courier" w:hAnsi="Courier"/>
        </w:rPr>
        <w:t xml:space="preserve"> 'Scores',</w:t>
      </w:r>
    </w:p>
    <w:p w14:paraId="3C4A7291" w14:textId="5427AD25" w:rsidR="00387AF5" w:rsidRPr="00387AF5" w:rsidRDefault="00387AF5" w:rsidP="00387AF5">
      <w:pPr>
        <w:rPr>
          <w:rFonts w:ascii="Courier" w:hAnsi="Courier"/>
        </w:rPr>
      </w:pPr>
      <w:r w:rsidRPr="00387AF5">
        <w:rPr>
          <w:rFonts w:ascii="Courier" w:hAnsi="Courier"/>
        </w:rPr>
        <w:t xml:space="preserve"> </w:t>
      </w:r>
      <w:r w:rsidR="00F6457A">
        <w:rPr>
          <w:rFonts w:ascii="Courier" w:hAnsi="Courier"/>
        </w:rPr>
        <w:t>‘</w:t>
      </w:r>
      <w:r w:rsidRPr="00387AF5">
        <w:rPr>
          <w:rFonts w:ascii="Courier" w:hAnsi="Courier"/>
        </w:rPr>
        <w:t>Tries',</w:t>
      </w:r>
    </w:p>
    <w:p w14:paraId="0F1A07E2" w14:textId="1BB2ACB2" w:rsidR="00387AF5" w:rsidRPr="00387AF5" w:rsidRDefault="00387AF5" w:rsidP="00387AF5">
      <w:pPr>
        <w:rPr>
          <w:rFonts w:ascii="Courier" w:hAnsi="Courier"/>
        </w:rPr>
      </w:pPr>
      <w:r w:rsidRPr="00387AF5">
        <w:rPr>
          <w:rFonts w:ascii="Courier" w:hAnsi="Courier"/>
        </w:rPr>
        <w:t xml:space="preserve"> </w:t>
      </w:r>
      <w:r w:rsidR="00F6457A">
        <w:rPr>
          <w:rFonts w:ascii="Courier" w:hAnsi="Courier"/>
        </w:rPr>
        <w:t>‘</w:t>
      </w:r>
      <w:r w:rsidRPr="00387AF5">
        <w:rPr>
          <w:rFonts w:ascii="Courier" w:hAnsi="Courier"/>
        </w:rPr>
        <w:t>Conversions',</w:t>
      </w:r>
    </w:p>
    <w:p w14:paraId="74AD2F75" w14:textId="4CF661F9" w:rsidR="00387AF5" w:rsidRPr="00387AF5" w:rsidRDefault="00387AF5" w:rsidP="00387AF5">
      <w:pPr>
        <w:rPr>
          <w:rFonts w:ascii="Courier" w:hAnsi="Courier"/>
        </w:rPr>
      </w:pPr>
      <w:r w:rsidRPr="00387AF5">
        <w:rPr>
          <w:rFonts w:ascii="Courier" w:hAnsi="Courier"/>
        </w:rPr>
        <w:t xml:space="preserve"> </w:t>
      </w:r>
      <w:r w:rsidR="00F6457A">
        <w:rPr>
          <w:rFonts w:ascii="Courier" w:hAnsi="Courier"/>
        </w:rPr>
        <w:t>‘</w:t>
      </w:r>
      <w:r w:rsidRPr="00387AF5">
        <w:rPr>
          <w:rFonts w:ascii="Courier" w:hAnsi="Courier"/>
        </w:rPr>
        <w:t>Goals',</w:t>
      </w:r>
    </w:p>
    <w:p w14:paraId="33028AD9" w14:textId="22968986" w:rsidR="00387AF5" w:rsidRPr="00387AF5" w:rsidRDefault="00387AF5" w:rsidP="00387AF5">
      <w:pPr>
        <w:rPr>
          <w:rFonts w:ascii="Courier" w:hAnsi="Courier"/>
        </w:rPr>
      </w:pPr>
      <w:r w:rsidRPr="00387AF5">
        <w:rPr>
          <w:rFonts w:ascii="Courier" w:hAnsi="Courier"/>
        </w:rPr>
        <w:t xml:space="preserve"> </w:t>
      </w:r>
      <w:r w:rsidR="00F6457A">
        <w:rPr>
          <w:rFonts w:ascii="Courier" w:hAnsi="Courier"/>
        </w:rPr>
        <w:t>‘</w:t>
      </w:r>
      <w:r w:rsidRPr="00387AF5">
        <w:rPr>
          <w:rFonts w:ascii="Courier" w:hAnsi="Courier"/>
        </w:rPr>
        <w:t>Tries Conceded',</w:t>
      </w:r>
    </w:p>
    <w:p w14:paraId="03957DAE" w14:textId="567AC3C5" w:rsidR="00387AF5" w:rsidRPr="00387AF5" w:rsidRDefault="00387AF5" w:rsidP="00387AF5">
      <w:pPr>
        <w:rPr>
          <w:rFonts w:ascii="Courier" w:hAnsi="Courier"/>
        </w:rPr>
      </w:pPr>
      <w:r w:rsidRPr="00387AF5">
        <w:rPr>
          <w:rFonts w:ascii="Courier" w:hAnsi="Courier"/>
        </w:rPr>
        <w:t xml:space="preserve"> </w:t>
      </w:r>
      <w:r w:rsidR="00F6457A">
        <w:rPr>
          <w:rFonts w:ascii="Courier" w:hAnsi="Courier"/>
        </w:rPr>
        <w:t>‘</w:t>
      </w:r>
      <w:r w:rsidRPr="00387AF5">
        <w:rPr>
          <w:rFonts w:ascii="Courier" w:hAnsi="Courier"/>
        </w:rPr>
        <w:t>Points Conceded',</w:t>
      </w:r>
    </w:p>
    <w:p w14:paraId="2789044C" w14:textId="3EB548B0" w:rsidR="00387AF5" w:rsidRPr="00387AF5" w:rsidRDefault="00387AF5" w:rsidP="00A82F5F">
      <w:pPr>
        <w:rPr>
          <w:rFonts w:ascii="Courier" w:hAnsi="Courier"/>
        </w:rPr>
      </w:pPr>
      <w:r w:rsidRPr="00387AF5">
        <w:rPr>
          <w:rFonts w:ascii="Courier" w:hAnsi="Courier"/>
        </w:rPr>
        <w:t>'Passes',</w:t>
      </w:r>
    </w:p>
    <w:p w14:paraId="4E7696D9" w14:textId="77777777" w:rsidR="00387AF5" w:rsidRPr="00387AF5" w:rsidRDefault="00387AF5" w:rsidP="00387AF5">
      <w:pPr>
        <w:rPr>
          <w:rFonts w:ascii="Courier" w:hAnsi="Courier"/>
        </w:rPr>
      </w:pPr>
      <w:r w:rsidRPr="00387AF5">
        <w:rPr>
          <w:rFonts w:ascii="Courier" w:hAnsi="Courier"/>
        </w:rPr>
        <w:t xml:space="preserve"> 'Tackle / Ruck / Mauls',</w:t>
      </w:r>
    </w:p>
    <w:p w14:paraId="3685E85C" w14:textId="15FBF9DB" w:rsidR="00387AF5" w:rsidRPr="00387AF5" w:rsidRDefault="00387AF5" w:rsidP="00387AF5">
      <w:pPr>
        <w:rPr>
          <w:rFonts w:ascii="Courier" w:hAnsi="Courier"/>
        </w:rPr>
      </w:pPr>
      <w:r w:rsidRPr="00387AF5">
        <w:rPr>
          <w:rFonts w:ascii="Courier" w:hAnsi="Courier"/>
        </w:rPr>
        <w:t xml:space="preserve"> </w:t>
      </w:r>
      <w:r w:rsidR="00F6457A">
        <w:rPr>
          <w:rFonts w:ascii="Courier" w:hAnsi="Courier"/>
        </w:rPr>
        <w:t>‘</w:t>
      </w:r>
      <w:r w:rsidRPr="00387AF5">
        <w:rPr>
          <w:rFonts w:ascii="Courier" w:hAnsi="Courier"/>
        </w:rPr>
        <w:t>Retained',</w:t>
      </w:r>
    </w:p>
    <w:p w14:paraId="4A2FEFFB" w14:textId="4D76D7A3" w:rsidR="00387AF5" w:rsidRPr="00387AF5" w:rsidRDefault="00387AF5" w:rsidP="00387AF5">
      <w:pPr>
        <w:rPr>
          <w:rFonts w:ascii="Courier" w:hAnsi="Courier"/>
        </w:rPr>
      </w:pPr>
      <w:r w:rsidRPr="00387AF5">
        <w:rPr>
          <w:rFonts w:ascii="Courier" w:hAnsi="Courier"/>
        </w:rPr>
        <w:t xml:space="preserve"> </w:t>
      </w:r>
      <w:r w:rsidR="00F6457A">
        <w:rPr>
          <w:rFonts w:ascii="Courier" w:hAnsi="Courier"/>
        </w:rPr>
        <w:t>‘</w:t>
      </w:r>
      <w:r w:rsidRPr="00387AF5">
        <w:rPr>
          <w:rFonts w:ascii="Courier" w:hAnsi="Courier"/>
        </w:rPr>
        <w:t>Lost',</w:t>
      </w:r>
    </w:p>
    <w:p w14:paraId="2C1652DE" w14:textId="7B8BDDF5" w:rsidR="00387AF5" w:rsidRPr="00387AF5" w:rsidRDefault="00387AF5" w:rsidP="00387AF5">
      <w:pPr>
        <w:rPr>
          <w:rFonts w:ascii="Courier" w:hAnsi="Courier"/>
        </w:rPr>
      </w:pPr>
      <w:r w:rsidRPr="00387AF5">
        <w:rPr>
          <w:rFonts w:ascii="Courier" w:hAnsi="Courier"/>
        </w:rPr>
        <w:t xml:space="preserve"> </w:t>
      </w:r>
      <w:r w:rsidR="00F6457A">
        <w:rPr>
          <w:rFonts w:ascii="Courier" w:hAnsi="Courier"/>
        </w:rPr>
        <w:t>‘</w:t>
      </w:r>
      <w:r w:rsidRPr="00387AF5">
        <w:rPr>
          <w:rFonts w:ascii="Courier" w:hAnsi="Courier"/>
        </w:rPr>
        <w:t>T/Overs Won',</w:t>
      </w:r>
    </w:p>
    <w:p w14:paraId="6F75CA97" w14:textId="01E912C8" w:rsidR="00387AF5" w:rsidRPr="00387AF5" w:rsidRDefault="00387AF5" w:rsidP="00387AF5">
      <w:pPr>
        <w:rPr>
          <w:rFonts w:ascii="Courier" w:hAnsi="Courier"/>
        </w:rPr>
      </w:pPr>
      <w:r w:rsidRPr="00387AF5">
        <w:rPr>
          <w:rFonts w:ascii="Courier" w:hAnsi="Courier"/>
        </w:rPr>
        <w:t xml:space="preserve"> </w:t>
      </w:r>
      <w:r w:rsidR="00F6457A">
        <w:rPr>
          <w:rFonts w:ascii="Courier" w:hAnsi="Courier"/>
        </w:rPr>
        <w:t>‘</w:t>
      </w:r>
      <w:r w:rsidRPr="00387AF5">
        <w:rPr>
          <w:rFonts w:ascii="Courier" w:hAnsi="Courier"/>
        </w:rPr>
        <w:t>Tackle Only (</w:t>
      </w:r>
      <w:proofErr w:type="spellStart"/>
      <w:r w:rsidRPr="00387AF5">
        <w:rPr>
          <w:rFonts w:ascii="Courier" w:hAnsi="Courier"/>
        </w:rPr>
        <w:t>Defence</w:t>
      </w:r>
      <w:proofErr w:type="spellEnd"/>
      <w:r w:rsidRPr="00387AF5">
        <w:rPr>
          <w:rFonts w:ascii="Courier" w:hAnsi="Courier"/>
        </w:rPr>
        <w:t>)',</w:t>
      </w:r>
    </w:p>
    <w:p w14:paraId="14E9E8B0" w14:textId="77777777" w:rsidR="00387AF5" w:rsidRPr="00387AF5" w:rsidRDefault="00387AF5" w:rsidP="00387AF5">
      <w:pPr>
        <w:rPr>
          <w:rFonts w:ascii="Courier" w:hAnsi="Courier"/>
        </w:rPr>
      </w:pPr>
      <w:r w:rsidRPr="00387AF5">
        <w:rPr>
          <w:rFonts w:ascii="Courier" w:hAnsi="Courier"/>
        </w:rPr>
        <w:t xml:space="preserve"> 'Mauls',</w:t>
      </w:r>
    </w:p>
    <w:p w14:paraId="6C9055B7" w14:textId="77777777" w:rsidR="00387AF5" w:rsidRPr="00387AF5" w:rsidRDefault="00387AF5" w:rsidP="00387AF5">
      <w:pPr>
        <w:rPr>
          <w:rFonts w:ascii="Courier" w:hAnsi="Courier"/>
        </w:rPr>
      </w:pPr>
      <w:r w:rsidRPr="00387AF5">
        <w:rPr>
          <w:rFonts w:ascii="Courier" w:hAnsi="Courier"/>
        </w:rPr>
        <w:t xml:space="preserve"> 'Kicks',</w:t>
      </w:r>
    </w:p>
    <w:p w14:paraId="78354D01" w14:textId="77777777" w:rsidR="00387AF5" w:rsidRPr="00387AF5" w:rsidRDefault="00387AF5" w:rsidP="00387AF5">
      <w:pPr>
        <w:rPr>
          <w:rFonts w:ascii="Courier" w:hAnsi="Courier"/>
        </w:rPr>
      </w:pPr>
      <w:r w:rsidRPr="00387AF5">
        <w:rPr>
          <w:rFonts w:ascii="Courier" w:hAnsi="Courier"/>
        </w:rPr>
        <w:t xml:space="preserve"> 'General Play T/Overs',</w:t>
      </w:r>
    </w:p>
    <w:p w14:paraId="1225C514" w14:textId="4FE9C153" w:rsidR="00387AF5" w:rsidRPr="00387AF5" w:rsidRDefault="0079526D" w:rsidP="00387AF5">
      <w:pPr>
        <w:rPr>
          <w:rFonts w:ascii="Courier" w:hAnsi="Courier"/>
        </w:rPr>
      </w:pPr>
      <w:r>
        <w:rPr>
          <w:rFonts w:ascii="Courier" w:hAnsi="Courier"/>
        </w:rPr>
        <w:t xml:space="preserve"> </w:t>
      </w:r>
      <w:r w:rsidR="00387AF5" w:rsidRPr="00387AF5">
        <w:rPr>
          <w:rFonts w:ascii="Courier" w:hAnsi="Courier"/>
        </w:rPr>
        <w:t>'Lineouts',</w:t>
      </w:r>
    </w:p>
    <w:p w14:paraId="4E0659D8" w14:textId="752E9127" w:rsidR="00387AF5" w:rsidRPr="00387AF5" w:rsidRDefault="00387AF5" w:rsidP="00387AF5">
      <w:pPr>
        <w:rPr>
          <w:rFonts w:ascii="Courier" w:hAnsi="Courier"/>
        </w:rPr>
      </w:pPr>
      <w:r w:rsidRPr="00387AF5">
        <w:rPr>
          <w:rFonts w:ascii="Courier" w:hAnsi="Courier"/>
        </w:rPr>
        <w:t xml:space="preserve"> </w:t>
      </w:r>
      <w:r w:rsidR="00F6457A">
        <w:rPr>
          <w:rFonts w:ascii="Courier" w:hAnsi="Courier"/>
        </w:rPr>
        <w:t>‘</w:t>
      </w:r>
      <w:r w:rsidRPr="00387AF5">
        <w:rPr>
          <w:rFonts w:ascii="Courier" w:hAnsi="Courier"/>
        </w:rPr>
        <w:t>Own Won',</w:t>
      </w:r>
    </w:p>
    <w:p w14:paraId="64B19B8B" w14:textId="4DB1C9EB" w:rsidR="00387AF5" w:rsidRPr="00387AF5" w:rsidRDefault="00387AF5" w:rsidP="00387AF5">
      <w:pPr>
        <w:rPr>
          <w:rFonts w:ascii="Courier" w:hAnsi="Courier"/>
        </w:rPr>
      </w:pPr>
      <w:r w:rsidRPr="00387AF5">
        <w:rPr>
          <w:rFonts w:ascii="Courier" w:hAnsi="Courier"/>
        </w:rPr>
        <w:t xml:space="preserve"> </w:t>
      </w:r>
      <w:r w:rsidR="00F6457A">
        <w:rPr>
          <w:rFonts w:ascii="Courier" w:hAnsi="Courier"/>
        </w:rPr>
        <w:t>‘</w:t>
      </w:r>
      <w:r w:rsidRPr="00387AF5">
        <w:rPr>
          <w:rFonts w:ascii="Courier" w:hAnsi="Courier"/>
        </w:rPr>
        <w:t>Own Lost',</w:t>
      </w:r>
    </w:p>
    <w:p w14:paraId="4BC36A20" w14:textId="03C5A223" w:rsidR="00387AF5" w:rsidRPr="00387AF5" w:rsidRDefault="0079526D" w:rsidP="00387AF5">
      <w:pPr>
        <w:rPr>
          <w:rFonts w:ascii="Courier" w:hAnsi="Courier"/>
        </w:rPr>
      </w:pPr>
      <w:r>
        <w:rPr>
          <w:rFonts w:ascii="Courier" w:hAnsi="Courier"/>
        </w:rPr>
        <w:t xml:space="preserve"> </w:t>
      </w:r>
      <w:r w:rsidR="00387AF5" w:rsidRPr="00387AF5">
        <w:rPr>
          <w:rFonts w:ascii="Courier" w:hAnsi="Courier"/>
        </w:rPr>
        <w:t>'Scrums',</w:t>
      </w:r>
    </w:p>
    <w:p w14:paraId="22CB3CAC" w14:textId="099796A2" w:rsidR="00387AF5" w:rsidRPr="00387AF5" w:rsidRDefault="00387AF5" w:rsidP="00387AF5">
      <w:pPr>
        <w:rPr>
          <w:rFonts w:ascii="Courier" w:hAnsi="Courier"/>
        </w:rPr>
      </w:pPr>
      <w:r w:rsidRPr="00387AF5">
        <w:rPr>
          <w:rFonts w:ascii="Courier" w:hAnsi="Courier"/>
        </w:rPr>
        <w:t xml:space="preserve"> </w:t>
      </w:r>
      <w:r w:rsidR="00F6457A">
        <w:rPr>
          <w:rFonts w:ascii="Courier" w:hAnsi="Courier"/>
        </w:rPr>
        <w:t>‘</w:t>
      </w:r>
      <w:r w:rsidRPr="00387AF5">
        <w:rPr>
          <w:rFonts w:ascii="Courier" w:hAnsi="Courier"/>
        </w:rPr>
        <w:t>Own Won',</w:t>
      </w:r>
    </w:p>
    <w:p w14:paraId="69E34D4D" w14:textId="51A8F1B4" w:rsidR="00387AF5" w:rsidRPr="00387AF5" w:rsidRDefault="00387AF5" w:rsidP="00387AF5">
      <w:pPr>
        <w:rPr>
          <w:rFonts w:ascii="Courier" w:hAnsi="Courier"/>
        </w:rPr>
      </w:pPr>
      <w:r w:rsidRPr="00387AF5">
        <w:rPr>
          <w:rFonts w:ascii="Courier" w:hAnsi="Courier"/>
        </w:rPr>
        <w:t xml:space="preserve"> </w:t>
      </w:r>
      <w:r w:rsidR="00F6457A">
        <w:rPr>
          <w:rFonts w:ascii="Courier" w:hAnsi="Courier"/>
        </w:rPr>
        <w:t>‘</w:t>
      </w:r>
      <w:r w:rsidRPr="00387AF5">
        <w:rPr>
          <w:rFonts w:ascii="Courier" w:hAnsi="Courier"/>
        </w:rPr>
        <w:t>Own Lost',</w:t>
      </w:r>
    </w:p>
    <w:p w14:paraId="7B6BA24E" w14:textId="26C58D2C" w:rsidR="00387AF5" w:rsidRPr="00387AF5" w:rsidRDefault="0079526D" w:rsidP="00387AF5">
      <w:pPr>
        <w:rPr>
          <w:rFonts w:ascii="Courier" w:hAnsi="Courier"/>
        </w:rPr>
      </w:pPr>
      <w:r>
        <w:rPr>
          <w:rFonts w:ascii="Courier" w:hAnsi="Courier"/>
        </w:rPr>
        <w:t xml:space="preserve"> </w:t>
      </w:r>
      <w:r w:rsidR="00387AF5" w:rsidRPr="00387AF5">
        <w:rPr>
          <w:rFonts w:ascii="Courier" w:hAnsi="Courier"/>
        </w:rPr>
        <w:t>'Restarts',</w:t>
      </w:r>
    </w:p>
    <w:p w14:paraId="6B3E7D46" w14:textId="0C98909B" w:rsidR="00387AF5" w:rsidRPr="00387AF5" w:rsidRDefault="00387AF5" w:rsidP="00387AF5">
      <w:pPr>
        <w:rPr>
          <w:rFonts w:ascii="Courier" w:hAnsi="Courier"/>
        </w:rPr>
      </w:pPr>
      <w:r w:rsidRPr="00387AF5">
        <w:rPr>
          <w:rFonts w:ascii="Courier" w:hAnsi="Courier"/>
        </w:rPr>
        <w:t xml:space="preserve"> </w:t>
      </w:r>
      <w:r w:rsidR="00F6457A">
        <w:rPr>
          <w:rFonts w:ascii="Courier" w:hAnsi="Courier"/>
        </w:rPr>
        <w:t>‘</w:t>
      </w:r>
      <w:r w:rsidRPr="00387AF5">
        <w:rPr>
          <w:rFonts w:ascii="Courier" w:hAnsi="Courier"/>
        </w:rPr>
        <w:t>Long',</w:t>
      </w:r>
    </w:p>
    <w:p w14:paraId="5758D8D8" w14:textId="454519BF" w:rsidR="00387AF5" w:rsidRPr="00387AF5" w:rsidRDefault="00387AF5" w:rsidP="00387AF5">
      <w:pPr>
        <w:rPr>
          <w:rFonts w:ascii="Courier" w:hAnsi="Courier"/>
        </w:rPr>
      </w:pPr>
      <w:r w:rsidRPr="00387AF5">
        <w:rPr>
          <w:rFonts w:ascii="Courier" w:hAnsi="Courier"/>
        </w:rPr>
        <w:t xml:space="preserve"> </w:t>
      </w:r>
      <w:r w:rsidR="00F6457A">
        <w:rPr>
          <w:rFonts w:ascii="Courier" w:hAnsi="Courier"/>
        </w:rPr>
        <w:t>‘</w:t>
      </w:r>
      <w:r w:rsidRPr="00387AF5">
        <w:rPr>
          <w:rFonts w:ascii="Courier" w:hAnsi="Courier"/>
        </w:rPr>
        <w:t>Short',</w:t>
      </w:r>
    </w:p>
    <w:p w14:paraId="0683BE66" w14:textId="316FDA9C" w:rsidR="00387AF5" w:rsidRPr="00387AF5" w:rsidRDefault="00387AF5" w:rsidP="00387AF5">
      <w:pPr>
        <w:rPr>
          <w:rFonts w:ascii="Courier" w:hAnsi="Courier"/>
        </w:rPr>
      </w:pPr>
      <w:r w:rsidRPr="00387AF5">
        <w:rPr>
          <w:rFonts w:ascii="Courier" w:hAnsi="Courier"/>
        </w:rPr>
        <w:t xml:space="preserve"> </w:t>
      </w:r>
      <w:r w:rsidR="00F6457A">
        <w:rPr>
          <w:rFonts w:ascii="Courier" w:hAnsi="Courier"/>
        </w:rPr>
        <w:t>‘</w:t>
      </w:r>
      <w:r w:rsidRPr="00387AF5">
        <w:rPr>
          <w:rFonts w:ascii="Courier" w:hAnsi="Courier"/>
        </w:rPr>
        <w:t>Regained',</w:t>
      </w:r>
    </w:p>
    <w:p w14:paraId="072C0010" w14:textId="626D51FA" w:rsidR="00387AF5" w:rsidRPr="00387AF5" w:rsidRDefault="00387AF5" w:rsidP="00387AF5">
      <w:pPr>
        <w:rPr>
          <w:rFonts w:ascii="Courier" w:hAnsi="Courier"/>
        </w:rPr>
      </w:pPr>
      <w:r w:rsidRPr="00387AF5">
        <w:rPr>
          <w:rFonts w:ascii="Courier" w:hAnsi="Courier"/>
        </w:rPr>
        <w:t xml:space="preserve"> </w:t>
      </w:r>
      <w:r w:rsidR="00F6457A">
        <w:rPr>
          <w:rFonts w:ascii="Courier" w:hAnsi="Courier"/>
        </w:rPr>
        <w:t>‘</w:t>
      </w:r>
      <w:r w:rsidRPr="00387AF5">
        <w:rPr>
          <w:rFonts w:ascii="Courier" w:hAnsi="Courier"/>
        </w:rPr>
        <w:t>Errors',</w:t>
      </w:r>
    </w:p>
    <w:p w14:paraId="3E0B1159" w14:textId="77777777" w:rsidR="00387AF5" w:rsidRPr="00387AF5" w:rsidRDefault="00387AF5" w:rsidP="00387AF5">
      <w:pPr>
        <w:rPr>
          <w:rFonts w:ascii="Courier" w:hAnsi="Courier"/>
        </w:rPr>
      </w:pPr>
      <w:r w:rsidRPr="00387AF5">
        <w:rPr>
          <w:rFonts w:ascii="Courier" w:hAnsi="Courier"/>
        </w:rPr>
        <w:t xml:space="preserve"> 'Pens / Frees Against',</w:t>
      </w:r>
    </w:p>
    <w:p w14:paraId="49A54B43" w14:textId="61561DE6" w:rsidR="00387AF5" w:rsidRPr="00387AF5" w:rsidRDefault="00387AF5" w:rsidP="00387AF5">
      <w:pPr>
        <w:rPr>
          <w:rFonts w:ascii="Courier" w:hAnsi="Courier"/>
        </w:rPr>
      </w:pPr>
      <w:r w:rsidRPr="00387AF5">
        <w:rPr>
          <w:rFonts w:ascii="Courier" w:hAnsi="Courier"/>
        </w:rPr>
        <w:t xml:space="preserve"> </w:t>
      </w:r>
      <w:r w:rsidR="00F6457A">
        <w:rPr>
          <w:rFonts w:ascii="Courier" w:hAnsi="Courier"/>
        </w:rPr>
        <w:t>‘</w:t>
      </w:r>
      <w:r w:rsidRPr="00387AF5">
        <w:rPr>
          <w:rFonts w:ascii="Courier" w:hAnsi="Courier"/>
        </w:rPr>
        <w:t>Ruck / Maul',</w:t>
      </w:r>
    </w:p>
    <w:p w14:paraId="65453190" w14:textId="27912140" w:rsidR="00387AF5" w:rsidRPr="00387AF5" w:rsidRDefault="00387AF5" w:rsidP="00387AF5">
      <w:pPr>
        <w:rPr>
          <w:rFonts w:ascii="Courier" w:hAnsi="Courier"/>
        </w:rPr>
      </w:pPr>
      <w:r w:rsidRPr="00387AF5">
        <w:rPr>
          <w:rFonts w:ascii="Courier" w:hAnsi="Courier"/>
        </w:rPr>
        <w:t xml:space="preserve"> </w:t>
      </w:r>
      <w:r w:rsidR="00F6457A">
        <w:rPr>
          <w:rFonts w:ascii="Courier" w:hAnsi="Courier"/>
        </w:rPr>
        <w:t>‘</w:t>
      </w:r>
      <w:r w:rsidRPr="00387AF5">
        <w:rPr>
          <w:rFonts w:ascii="Courier" w:hAnsi="Courier"/>
        </w:rPr>
        <w:t>Set Piece',</w:t>
      </w:r>
    </w:p>
    <w:p w14:paraId="2A8B548E" w14:textId="177651C5" w:rsidR="00387AF5" w:rsidRPr="00387AF5" w:rsidRDefault="00387AF5" w:rsidP="00387AF5">
      <w:pPr>
        <w:rPr>
          <w:rFonts w:ascii="Courier" w:hAnsi="Courier"/>
        </w:rPr>
      </w:pPr>
      <w:r w:rsidRPr="00387AF5">
        <w:rPr>
          <w:rFonts w:ascii="Courier" w:hAnsi="Courier"/>
        </w:rPr>
        <w:t xml:space="preserve"> </w:t>
      </w:r>
      <w:r w:rsidR="00F6457A">
        <w:rPr>
          <w:rFonts w:ascii="Courier" w:hAnsi="Courier"/>
        </w:rPr>
        <w:t>‘</w:t>
      </w:r>
      <w:r w:rsidRPr="00387AF5">
        <w:rPr>
          <w:rFonts w:ascii="Courier" w:hAnsi="Courier"/>
        </w:rPr>
        <w:t>General Play',</w:t>
      </w:r>
    </w:p>
    <w:p w14:paraId="6973ADFA" w14:textId="77777777" w:rsidR="0079526D" w:rsidRDefault="00387AF5" w:rsidP="00387AF5">
      <w:pPr>
        <w:rPr>
          <w:rFonts w:ascii="Courier" w:hAnsi="Courier"/>
        </w:rPr>
      </w:pPr>
      <w:r w:rsidRPr="00387AF5">
        <w:rPr>
          <w:rFonts w:ascii="Courier" w:hAnsi="Courier"/>
        </w:rPr>
        <w:t xml:space="preserve"> </w:t>
      </w:r>
      <w:r w:rsidR="00F6457A">
        <w:rPr>
          <w:rFonts w:ascii="Courier" w:hAnsi="Courier"/>
        </w:rPr>
        <w:t>‘</w:t>
      </w:r>
      <w:r w:rsidRPr="00387AF5">
        <w:rPr>
          <w:rFonts w:ascii="Courier" w:hAnsi="Courier"/>
        </w:rPr>
        <w:t>Foul Play'</w:t>
      </w:r>
      <w:r w:rsidR="0079526D">
        <w:rPr>
          <w:rFonts w:ascii="Courier" w:hAnsi="Courier"/>
        </w:rPr>
        <w:t>,</w:t>
      </w:r>
    </w:p>
    <w:p w14:paraId="51061171" w14:textId="61236AD0" w:rsidR="00387AF5" w:rsidRPr="00387AF5" w:rsidRDefault="0079526D" w:rsidP="0079526D">
      <w:pPr>
        <w:rPr>
          <w:rFonts w:ascii="Courier" w:hAnsi="Courier"/>
        </w:rPr>
      </w:pPr>
      <w:r>
        <w:rPr>
          <w:rFonts w:ascii="Courier" w:hAnsi="Courier"/>
        </w:rPr>
        <w:t xml:space="preserve"> ‘</w:t>
      </w:r>
      <w:r w:rsidRPr="0079526D">
        <w:rPr>
          <w:rFonts w:ascii="Courier" w:hAnsi="Courier"/>
        </w:rPr>
        <w:t>Yellow / Red Cards</w:t>
      </w:r>
      <w:r>
        <w:rPr>
          <w:rFonts w:ascii="Courier" w:hAnsi="Courier"/>
        </w:rPr>
        <w:t>’</w:t>
      </w:r>
      <w:r w:rsidR="00387AF5" w:rsidRPr="00387AF5">
        <w:rPr>
          <w:rFonts w:ascii="Courier" w:hAnsi="Courier"/>
        </w:rPr>
        <w:t>]</w:t>
      </w:r>
    </w:p>
    <w:p w14:paraId="0F451B9B" w14:textId="77777777" w:rsidR="006F55C3" w:rsidRDefault="006F55C3" w:rsidP="00FF04C6"/>
    <w:p w14:paraId="158DB445" w14:textId="77777777" w:rsidR="008443FE" w:rsidRDefault="0011291C" w:rsidP="00FF04C6">
      <w:r>
        <w:t xml:space="preserve">Additionally, feature engineering will be used to create a list of players in the lineup for each tournament, to establish consistency and strength of </w:t>
      </w:r>
      <w:r w:rsidR="008443FE">
        <w:t xml:space="preserve">the Eagles’ team from tournament to tournament.  </w:t>
      </w:r>
    </w:p>
    <w:p w14:paraId="37B1D32C" w14:textId="77777777" w:rsidR="008443FE" w:rsidRDefault="008443FE" w:rsidP="00FF04C6"/>
    <w:p w14:paraId="43918901" w14:textId="2695DF71" w:rsidR="00A90F26" w:rsidRDefault="008443FE" w:rsidP="00FF04C6">
      <w:r>
        <w:t>Data will be scraped to obtain each team’s position in the World Series Standings (</w:t>
      </w:r>
      <w:hyperlink r:id="rId6" w:history="1">
        <w:r w:rsidRPr="00077690">
          <w:rPr>
            <w:rStyle w:val="Hyperlink"/>
          </w:rPr>
          <w:t>https://www.worldrugby.org/sevens-series/standings/mens</w:t>
        </w:r>
      </w:hyperlink>
      <w:r>
        <w:t xml:space="preserve">) after each tournament in order to determine </w:t>
      </w:r>
      <w:r w:rsidR="0011291C">
        <w:t xml:space="preserve">the </w:t>
      </w:r>
      <w:proofErr w:type="gramStart"/>
      <w:r w:rsidR="000029E6">
        <w:t>team’s</w:t>
      </w:r>
      <w:proofErr w:type="gramEnd"/>
      <w:r w:rsidR="0011291C">
        <w:t xml:space="preserve"> and their match opponent’s standing on the </w:t>
      </w:r>
      <w:r>
        <w:t>Standings</w:t>
      </w:r>
      <w:r w:rsidR="0011291C">
        <w:t xml:space="preserve"> table, to establish the relative strength of each opponent.</w:t>
      </w:r>
    </w:p>
    <w:p w14:paraId="472ECDE6" w14:textId="77777777" w:rsidR="0011291C" w:rsidRDefault="0011291C" w:rsidP="00FF04C6"/>
    <w:p w14:paraId="63119164" w14:textId="4D0AC5C3" w:rsidR="0011291C" w:rsidRDefault="0011291C" w:rsidP="00FF04C6">
      <w:r>
        <w:t>Feature engineering will also be used to develop stronger predictor variables, as needed.</w:t>
      </w:r>
    </w:p>
    <w:p w14:paraId="05E48967" w14:textId="77777777" w:rsidR="00442DCE" w:rsidRDefault="00442DCE" w:rsidP="00FF04C6"/>
    <w:p w14:paraId="2B77EB31" w14:textId="22B8AC7D" w:rsidR="00442DCE" w:rsidRDefault="00442DCE" w:rsidP="00FF04C6">
      <w:r>
        <w:t>After a classification model is built and trained</w:t>
      </w:r>
      <w:r w:rsidR="00495DE2">
        <w:t xml:space="preserve">, </w:t>
      </w:r>
      <w:r w:rsidR="008679B0">
        <w:t>techniques such as feature importance scores can be used to identify the most important predictor variables.</w:t>
      </w:r>
    </w:p>
    <w:p w14:paraId="4221DE07" w14:textId="77777777" w:rsidR="001934F1" w:rsidRDefault="001934F1" w:rsidP="00FF04C6"/>
    <w:p w14:paraId="284F7AA0" w14:textId="46DC17BB" w:rsidR="001934F1" w:rsidRPr="001934F1" w:rsidRDefault="001934F1" w:rsidP="00FF04C6">
      <w:pPr>
        <w:rPr>
          <w:b/>
        </w:rPr>
      </w:pPr>
      <w:r w:rsidRPr="001934F1">
        <w:rPr>
          <w:b/>
        </w:rPr>
        <w:t>Training data</w:t>
      </w:r>
    </w:p>
    <w:p w14:paraId="0C201BED" w14:textId="2F456670" w:rsidR="001934F1" w:rsidRDefault="001934F1" w:rsidP="00FF04C6">
      <w:r>
        <w:t xml:space="preserve">Each ‘core’ team plays a minimum of four matches and a maximum of six matches in a tournament, over the course of 10 tournaments.  This results in </w:t>
      </w:r>
      <w:r w:rsidR="00CD2EDF">
        <w:t xml:space="preserve">a range of 40-60 matches of the course of the series.  In the </w:t>
      </w:r>
      <w:r w:rsidR="00BE0ECD">
        <w:t>2016-17 Series,</w:t>
      </w:r>
      <w:r w:rsidR="00CD2EDF">
        <w:t xml:space="preserve"> the </w:t>
      </w:r>
      <w:r w:rsidR="000029E6">
        <w:t xml:space="preserve">team </w:t>
      </w:r>
      <w:r w:rsidR="00BE0ECD">
        <w:t>played a</w:t>
      </w:r>
      <w:r w:rsidR="00CD2EDF">
        <w:t xml:space="preserve"> total of </w:t>
      </w:r>
      <w:r w:rsidR="00BE0ECD">
        <w:t>57 matches.</w:t>
      </w:r>
    </w:p>
    <w:p w14:paraId="04874976" w14:textId="77777777" w:rsidR="001934F1" w:rsidRDefault="001934F1" w:rsidP="00FF04C6"/>
    <w:p w14:paraId="5519F641" w14:textId="1477A331" w:rsidR="001934F1" w:rsidRDefault="006C7FAE" w:rsidP="00FF04C6">
      <w:r>
        <w:t xml:space="preserve">The </w:t>
      </w:r>
      <w:r w:rsidR="000029E6">
        <w:t xml:space="preserve">team’s </w:t>
      </w:r>
      <w:r>
        <w:t>57 matches from 2016-17 will be split into test and training sets.</w:t>
      </w:r>
    </w:p>
    <w:p w14:paraId="6008F2E7" w14:textId="1A45D8AC" w:rsidR="001934F1" w:rsidRDefault="001934F1" w:rsidP="007A123B">
      <w:pPr>
        <w:pStyle w:val="Heading2"/>
      </w:pPr>
      <w:r>
        <w:t>Deliverables</w:t>
      </w:r>
    </w:p>
    <w:p w14:paraId="4E78C07C" w14:textId="77777777" w:rsidR="006C7FAE" w:rsidRDefault="006C7FAE" w:rsidP="006C7FAE"/>
    <w:p w14:paraId="52FA2318" w14:textId="4CBC53BC" w:rsidR="006C7FAE" w:rsidRDefault="006C7FAE" w:rsidP="006C7FAE">
      <w:r>
        <w:t xml:space="preserve">A </w:t>
      </w:r>
      <w:proofErr w:type="spellStart"/>
      <w:r>
        <w:t>GitHub</w:t>
      </w:r>
      <w:proofErr w:type="spellEnd"/>
      <w:r>
        <w:t xml:space="preserve"> repository will be created, containing this project proposal, as well as the </w:t>
      </w:r>
      <w:bookmarkStart w:id="0" w:name="_GoBack"/>
      <w:bookmarkEnd w:id="0"/>
      <w:r>
        <w:t>following project deliverables:</w:t>
      </w:r>
    </w:p>
    <w:p w14:paraId="23A1BEF3" w14:textId="77777777" w:rsidR="006C7FAE" w:rsidRDefault="006C7FAE" w:rsidP="006C7FAE">
      <w:pPr>
        <w:ind w:left="360"/>
      </w:pPr>
    </w:p>
    <w:p w14:paraId="38B3DC12" w14:textId="77777777" w:rsidR="007A123B" w:rsidRDefault="007A123B" w:rsidP="007A123B">
      <w:pPr>
        <w:pStyle w:val="ListParagraph"/>
        <w:numPr>
          <w:ilvl w:val="0"/>
          <w:numId w:val="8"/>
        </w:numPr>
      </w:pPr>
      <w:r>
        <w:t>Python Code</w:t>
      </w:r>
    </w:p>
    <w:p w14:paraId="670E65DE" w14:textId="454AC860" w:rsidR="007A123B" w:rsidRDefault="006C7FAE" w:rsidP="007A123B">
      <w:pPr>
        <w:pStyle w:val="ListParagraph"/>
        <w:numPr>
          <w:ilvl w:val="0"/>
          <w:numId w:val="8"/>
        </w:numPr>
      </w:pPr>
      <w:r>
        <w:t xml:space="preserve">2016-17 </w:t>
      </w:r>
      <w:r w:rsidRPr="0072733E">
        <w:t>HSBC World Rugby Sevens</w:t>
      </w:r>
      <w:r>
        <w:t xml:space="preserve"> Series data</w:t>
      </w:r>
    </w:p>
    <w:p w14:paraId="2E66F2DB" w14:textId="77777777" w:rsidR="007A123B" w:rsidRDefault="007A123B" w:rsidP="007A123B">
      <w:pPr>
        <w:pStyle w:val="ListParagraph"/>
        <w:numPr>
          <w:ilvl w:val="0"/>
          <w:numId w:val="8"/>
        </w:numPr>
      </w:pPr>
      <w:r>
        <w:t>Project Presentation</w:t>
      </w:r>
    </w:p>
    <w:p w14:paraId="525B7935" w14:textId="77777777" w:rsidR="001934F1" w:rsidRDefault="001934F1" w:rsidP="00FF04C6"/>
    <w:p w14:paraId="0495FFFA" w14:textId="77777777" w:rsidR="001934F1" w:rsidRDefault="001934F1" w:rsidP="00FF04C6"/>
    <w:p w14:paraId="6BABB2AA" w14:textId="77777777" w:rsidR="00B32F65" w:rsidRDefault="00B32F65" w:rsidP="00FF04C6"/>
    <w:p w14:paraId="70B34CAB" w14:textId="77777777" w:rsidR="00C5558F" w:rsidRPr="008220CC" w:rsidRDefault="00C5558F" w:rsidP="00FF04C6"/>
    <w:sectPr w:rsidR="00C5558F" w:rsidRPr="008220CC" w:rsidSect="00CB2D1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37065"/>
    <w:multiLevelType w:val="multilevel"/>
    <w:tmpl w:val="49B6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821161"/>
    <w:multiLevelType w:val="multilevel"/>
    <w:tmpl w:val="AEA0D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67383D"/>
    <w:multiLevelType w:val="hybridMultilevel"/>
    <w:tmpl w:val="59129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866E2C"/>
    <w:multiLevelType w:val="multilevel"/>
    <w:tmpl w:val="CA84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8E34B6"/>
    <w:multiLevelType w:val="multilevel"/>
    <w:tmpl w:val="DA9E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167205"/>
    <w:multiLevelType w:val="multilevel"/>
    <w:tmpl w:val="D6D65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CF3DEC"/>
    <w:multiLevelType w:val="hybridMultilevel"/>
    <w:tmpl w:val="A2A04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E92252"/>
    <w:multiLevelType w:val="multilevel"/>
    <w:tmpl w:val="9C8A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0"/>
  </w:num>
  <w:num w:numId="4">
    <w:abstractNumId w:val="3"/>
  </w:num>
  <w:num w:numId="5">
    <w:abstractNumId w:val="1"/>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6B2"/>
    <w:rsid w:val="000029E6"/>
    <w:rsid w:val="00037E6B"/>
    <w:rsid w:val="00086536"/>
    <w:rsid w:val="000D3F1E"/>
    <w:rsid w:val="000D627B"/>
    <w:rsid w:val="00110FA1"/>
    <w:rsid w:val="0011291C"/>
    <w:rsid w:val="00150DD4"/>
    <w:rsid w:val="00152838"/>
    <w:rsid w:val="001934F1"/>
    <w:rsid w:val="00196F9B"/>
    <w:rsid w:val="001E301A"/>
    <w:rsid w:val="00217FF2"/>
    <w:rsid w:val="00254643"/>
    <w:rsid w:val="00297B73"/>
    <w:rsid w:val="002F1A9F"/>
    <w:rsid w:val="00387AF5"/>
    <w:rsid w:val="003A2F64"/>
    <w:rsid w:val="00442DCE"/>
    <w:rsid w:val="00495DE2"/>
    <w:rsid w:val="004C26B2"/>
    <w:rsid w:val="004D54A9"/>
    <w:rsid w:val="005D0E15"/>
    <w:rsid w:val="00620CC9"/>
    <w:rsid w:val="006C7FAE"/>
    <w:rsid w:val="006F55C3"/>
    <w:rsid w:val="0072733E"/>
    <w:rsid w:val="0073331E"/>
    <w:rsid w:val="00736D58"/>
    <w:rsid w:val="0079526D"/>
    <w:rsid w:val="007A123B"/>
    <w:rsid w:val="008220CC"/>
    <w:rsid w:val="008443FE"/>
    <w:rsid w:val="008679B0"/>
    <w:rsid w:val="00873A8E"/>
    <w:rsid w:val="00887F06"/>
    <w:rsid w:val="008A3527"/>
    <w:rsid w:val="008E21AA"/>
    <w:rsid w:val="009E7741"/>
    <w:rsid w:val="00A30C6A"/>
    <w:rsid w:val="00A31A0D"/>
    <w:rsid w:val="00A63AF1"/>
    <w:rsid w:val="00A71361"/>
    <w:rsid w:val="00A82F5F"/>
    <w:rsid w:val="00A90F26"/>
    <w:rsid w:val="00B32F65"/>
    <w:rsid w:val="00BE0ECD"/>
    <w:rsid w:val="00BE6552"/>
    <w:rsid w:val="00C5558F"/>
    <w:rsid w:val="00CB2D15"/>
    <w:rsid w:val="00CD2EDF"/>
    <w:rsid w:val="00E37BC8"/>
    <w:rsid w:val="00E44BCB"/>
    <w:rsid w:val="00EF2DC6"/>
    <w:rsid w:val="00F210FF"/>
    <w:rsid w:val="00F6457A"/>
    <w:rsid w:val="00FF04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D18D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6B2"/>
  </w:style>
  <w:style w:type="paragraph" w:styleId="Heading1">
    <w:name w:val="heading 1"/>
    <w:basedOn w:val="Normal"/>
    <w:next w:val="Normal"/>
    <w:link w:val="Heading1Char"/>
    <w:uiPriority w:val="9"/>
    <w:qFormat/>
    <w:rsid w:val="004C26B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F04C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D3F1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D3F1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6B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4C26B2"/>
    <w:rPr>
      <w:color w:val="0000FF" w:themeColor="hyperlink"/>
      <w:u w:val="single"/>
    </w:rPr>
  </w:style>
  <w:style w:type="paragraph" w:styleId="ListParagraph">
    <w:name w:val="List Paragraph"/>
    <w:basedOn w:val="Normal"/>
    <w:uiPriority w:val="34"/>
    <w:qFormat/>
    <w:rsid w:val="00FF04C6"/>
    <w:pPr>
      <w:ind w:left="720"/>
      <w:contextualSpacing/>
    </w:pPr>
  </w:style>
  <w:style w:type="character" w:customStyle="1" w:styleId="Heading2Char">
    <w:name w:val="Heading 2 Char"/>
    <w:basedOn w:val="DefaultParagraphFont"/>
    <w:link w:val="Heading2"/>
    <w:uiPriority w:val="9"/>
    <w:rsid w:val="00FF04C6"/>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FF0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F04C6"/>
    <w:rPr>
      <w:rFonts w:ascii="Courier" w:hAnsi="Courier" w:cs="Courier"/>
      <w:sz w:val="20"/>
      <w:szCs w:val="20"/>
    </w:rPr>
  </w:style>
  <w:style w:type="character" w:customStyle="1" w:styleId="Heading3Char">
    <w:name w:val="Heading 3 Char"/>
    <w:basedOn w:val="DefaultParagraphFont"/>
    <w:link w:val="Heading3"/>
    <w:uiPriority w:val="9"/>
    <w:semiHidden/>
    <w:rsid w:val="000D3F1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D3F1E"/>
    <w:rPr>
      <w:rFonts w:asciiTheme="majorHAnsi" w:eastAsiaTheme="majorEastAsia" w:hAnsiTheme="majorHAnsi" w:cstheme="majorBidi"/>
      <w:b/>
      <w:bCs/>
      <w:i/>
      <w:iCs/>
      <w:color w:val="4F81BD" w:themeColor="accent1"/>
    </w:rPr>
  </w:style>
  <w:style w:type="character" w:customStyle="1" w:styleId="corporate-linktext">
    <w:name w:val="corporate-link__text"/>
    <w:basedOn w:val="DefaultParagraphFont"/>
    <w:rsid w:val="000D3F1E"/>
  </w:style>
  <w:style w:type="paragraph" w:styleId="z-TopofForm">
    <w:name w:val="HTML Top of Form"/>
    <w:basedOn w:val="Normal"/>
    <w:next w:val="Normal"/>
    <w:link w:val="z-TopofFormChar"/>
    <w:hidden/>
    <w:uiPriority w:val="99"/>
    <w:semiHidden/>
    <w:unhideWhenUsed/>
    <w:rsid w:val="000D3F1E"/>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D3F1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D3F1E"/>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D3F1E"/>
    <w:rPr>
      <w:rFonts w:ascii="Arial" w:hAnsi="Arial" w:cs="Arial"/>
      <w:vanish/>
      <w:sz w:val="16"/>
      <w:szCs w:val="16"/>
    </w:rPr>
  </w:style>
  <w:style w:type="paragraph" w:customStyle="1" w:styleId="promo-pulldowndescription">
    <w:name w:val="promo-pulldown__description"/>
    <w:basedOn w:val="Normal"/>
    <w:rsid w:val="000D3F1E"/>
    <w:pPr>
      <w:spacing w:before="100" w:beforeAutospacing="1" w:after="100" w:afterAutospacing="1"/>
    </w:pPr>
    <w:rPr>
      <w:rFonts w:ascii="Times New Roman" w:hAnsi="Times New Roman" w:cs="Times New Roman"/>
      <w:sz w:val="20"/>
      <w:szCs w:val="20"/>
    </w:rPr>
  </w:style>
  <w:style w:type="character" w:customStyle="1" w:styleId="promo-pulldownclose-text">
    <w:name w:val="promo-pulldown__close-text"/>
    <w:basedOn w:val="DefaultParagraphFont"/>
    <w:rsid w:val="000D3F1E"/>
  </w:style>
  <w:style w:type="paragraph" w:styleId="NormalWeb">
    <w:name w:val="Normal (Web)"/>
    <w:basedOn w:val="Normal"/>
    <w:uiPriority w:val="99"/>
    <w:semiHidden/>
    <w:unhideWhenUsed/>
    <w:rsid w:val="000D3F1E"/>
    <w:pPr>
      <w:spacing w:before="100" w:beforeAutospacing="1" w:after="100" w:afterAutospacing="1"/>
    </w:pPr>
    <w:rPr>
      <w:rFonts w:ascii="Times New Roman" w:hAnsi="Times New Roman" w:cs="Times New Roman"/>
      <w:sz w:val="20"/>
      <w:szCs w:val="20"/>
    </w:rPr>
  </w:style>
  <w:style w:type="character" w:customStyle="1" w:styleId="newstimestamp">
    <w:name w:val="newstimestamp"/>
    <w:basedOn w:val="DefaultParagraphFont"/>
    <w:rsid w:val="000D3F1E"/>
  </w:style>
  <w:style w:type="paragraph" w:styleId="BalloonText">
    <w:name w:val="Balloon Text"/>
    <w:basedOn w:val="Normal"/>
    <w:link w:val="BalloonTextChar"/>
    <w:uiPriority w:val="99"/>
    <w:semiHidden/>
    <w:unhideWhenUsed/>
    <w:rsid w:val="000D3F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3F1E"/>
    <w:rPr>
      <w:rFonts w:ascii="Lucida Grande" w:hAnsi="Lucida Grande" w:cs="Lucida Grande"/>
      <w:sz w:val="18"/>
      <w:szCs w:val="18"/>
    </w:rPr>
  </w:style>
  <w:style w:type="paragraph" w:styleId="NoSpacing">
    <w:name w:val="No Spacing"/>
    <w:uiPriority w:val="1"/>
    <w:qFormat/>
    <w:rsid w:val="001E301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6B2"/>
  </w:style>
  <w:style w:type="paragraph" w:styleId="Heading1">
    <w:name w:val="heading 1"/>
    <w:basedOn w:val="Normal"/>
    <w:next w:val="Normal"/>
    <w:link w:val="Heading1Char"/>
    <w:uiPriority w:val="9"/>
    <w:qFormat/>
    <w:rsid w:val="004C26B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F04C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D3F1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D3F1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6B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4C26B2"/>
    <w:rPr>
      <w:color w:val="0000FF" w:themeColor="hyperlink"/>
      <w:u w:val="single"/>
    </w:rPr>
  </w:style>
  <w:style w:type="paragraph" w:styleId="ListParagraph">
    <w:name w:val="List Paragraph"/>
    <w:basedOn w:val="Normal"/>
    <w:uiPriority w:val="34"/>
    <w:qFormat/>
    <w:rsid w:val="00FF04C6"/>
    <w:pPr>
      <w:ind w:left="720"/>
      <w:contextualSpacing/>
    </w:pPr>
  </w:style>
  <w:style w:type="character" w:customStyle="1" w:styleId="Heading2Char">
    <w:name w:val="Heading 2 Char"/>
    <w:basedOn w:val="DefaultParagraphFont"/>
    <w:link w:val="Heading2"/>
    <w:uiPriority w:val="9"/>
    <w:rsid w:val="00FF04C6"/>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FF0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F04C6"/>
    <w:rPr>
      <w:rFonts w:ascii="Courier" w:hAnsi="Courier" w:cs="Courier"/>
      <w:sz w:val="20"/>
      <w:szCs w:val="20"/>
    </w:rPr>
  </w:style>
  <w:style w:type="character" w:customStyle="1" w:styleId="Heading3Char">
    <w:name w:val="Heading 3 Char"/>
    <w:basedOn w:val="DefaultParagraphFont"/>
    <w:link w:val="Heading3"/>
    <w:uiPriority w:val="9"/>
    <w:semiHidden/>
    <w:rsid w:val="000D3F1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D3F1E"/>
    <w:rPr>
      <w:rFonts w:asciiTheme="majorHAnsi" w:eastAsiaTheme="majorEastAsia" w:hAnsiTheme="majorHAnsi" w:cstheme="majorBidi"/>
      <w:b/>
      <w:bCs/>
      <w:i/>
      <w:iCs/>
      <w:color w:val="4F81BD" w:themeColor="accent1"/>
    </w:rPr>
  </w:style>
  <w:style w:type="character" w:customStyle="1" w:styleId="corporate-linktext">
    <w:name w:val="corporate-link__text"/>
    <w:basedOn w:val="DefaultParagraphFont"/>
    <w:rsid w:val="000D3F1E"/>
  </w:style>
  <w:style w:type="paragraph" w:styleId="z-TopofForm">
    <w:name w:val="HTML Top of Form"/>
    <w:basedOn w:val="Normal"/>
    <w:next w:val="Normal"/>
    <w:link w:val="z-TopofFormChar"/>
    <w:hidden/>
    <w:uiPriority w:val="99"/>
    <w:semiHidden/>
    <w:unhideWhenUsed/>
    <w:rsid w:val="000D3F1E"/>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D3F1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D3F1E"/>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D3F1E"/>
    <w:rPr>
      <w:rFonts w:ascii="Arial" w:hAnsi="Arial" w:cs="Arial"/>
      <w:vanish/>
      <w:sz w:val="16"/>
      <w:szCs w:val="16"/>
    </w:rPr>
  </w:style>
  <w:style w:type="paragraph" w:customStyle="1" w:styleId="promo-pulldowndescription">
    <w:name w:val="promo-pulldown__description"/>
    <w:basedOn w:val="Normal"/>
    <w:rsid w:val="000D3F1E"/>
    <w:pPr>
      <w:spacing w:before="100" w:beforeAutospacing="1" w:after="100" w:afterAutospacing="1"/>
    </w:pPr>
    <w:rPr>
      <w:rFonts w:ascii="Times New Roman" w:hAnsi="Times New Roman" w:cs="Times New Roman"/>
      <w:sz w:val="20"/>
      <w:szCs w:val="20"/>
    </w:rPr>
  </w:style>
  <w:style w:type="character" w:customStyle="1" w:styleId="promo-pulldownclose-text">
    <w:name w:val="promo-pulldown__close-text"/>
    <w:basedOn w:val="DefaultParagraphFont"/>
    <w:rsid w:val="000D3F1E"/>
  </w:style>
  <w:style w:type="paragraph" w:styleId="NormalWeb">
    <w:name w:val="Normal (Web)"/>
    <w:basedOn w:val="Normal"/>
    <w:uiPriority w:val="99"/>
    <w:semiHidden/>
    <w:unhideWhenUsed/>
    <w:rsid w:val="000D3F1E"/>
    <w:pPr>
      <w:spacing w:before="100" w:beforeAutospacing="1" w:after="100" w:afterAutospacing="1"/>
    </w:pPr>
    <w:rPr>
      <w:rFonts w:ascii="Times New Roman" w:hAnsi="Times New Roman" w:cs="Times New Roman"/>
      <w:sz w:val="20"/>
      <w:szCs w:val="20"/>
    </w:rPr>
  </w:style>
  <w:style w:type="character" w:customStyle="1" w:styleId="newstimestamp">
    <w:name w:val="newstimestamp"/>
    <w:basedOn w:val="DefaultParagraphFont"/>
    <w:rsid w:val="000D3F1E"/>
  </w:style>
  <w:style w:type="paragraph" w:styleId="BalloonText">
    <w:name w:val="Balloon Text"/>
    <w:basedOn w:val="Normal"/>
    <w:link w:val="BalloonTextChar"/>
    <w:uiPriority w:val="99"/>
    <w:semiHidden/>
    <w:unhideWhenUsed/>
    <w:rsid w:val="000D3F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3F1E"/>
    <w:rPr>
      <w:rFonts w:ascii="Lucida Grande" w:hAnsi="Lucida Grande" w:cs="Lucida Grande"/>
      <w:sz w:val="18"/>
      <w:szCs w:val="18"/>
    </w:rPr>
  </w:style>
  <w:style w:type="paragraph" w:styleId="NoSpacing">
    <w:name w:val="No Spacing"/>
    <w:uiPriority w:val="1"/>
    <w:qFormat/>
    <w:rsid w:val="001E3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417216">
      <w:bodyDiv w:val="1"/>
      <w:marLeft w:val="0"/>
      <w:marRight w:val="0"/>
      <w:marTop w:val="0"/>
      <w:marBottom w:val="0"/>
      <w:divBdr>
        <w:top w:val="none" w:sz="0" w:space="0" w:color="auto"/>
        <w:left w:val="none" w:sz="0" w:space="0" w:color="auto"/>
        <w:bottom w:val="none" w:sz="0" w:space="0" w:color="auto"/>
        <w:right w:val="none" w:sz="0" w:space="0" w:color="auto"/>
      </w:divBdr>
    </w:div>
    <w:div w:id="369961920">
      <w:bodyDiv w:val="1"/>
      <w:marLeft w:val="0"/>
      <w:marRight w:val="0"/>
      <w:marTop w:val="0"/>
      <w:marBottom w:val="0"/>
      <w:divBdr>
        <w:top w:val="none" w:sz="0" w:space="0" w:color="auto"/>
        <w:left w:val="none" w:sz="0" w:space="0" w:color="auto"/>
        <w:bottom w:val="none" w:sz="0" w:space="0" w:color="auto"/>
        <w:right w:val="none" w:sz="0" w:space="0" w:color="auto"/>
      </w:divBdr>
    </w:div>
    <w:div w:id="571427482">
      <w:bodyDiv w:val="1"/>
      <w:marLeft w:val="0"/>
      <w:marRight w:val="0"/>
      <w:marTop w:val="0"/>
      <w:marBottom w:val="0"/>
      <w:divBdr>
        <w:top w:val="none" w:sz="0" w:space="0" w:color="auto"/>
        <w:left w:val="none" w:sz="0" w:space="0" w:color="auto"/>
        <w:bottom w:val="none" w:sz="0" w:space="0" w:color="auto"/>
        <w:right w:val="none" w:sz="0" w:space="0" w:color="auto"/>
      </w:divBdr>
      <w:divsChild>
        <w:div w:id="1972861990">
          <w:marLeft w:val="0"/>
          <w:marRight w:val="0"/>
          <w:marTop w:val="0"/>
          <w:marBottom w:val="0"/>
          <w:divBdr>
            <w:top w:val="none" w:sz="0" w:space="0" w:color="auto"/>
            <w:left w:val="none" w:sz="0" w:space="0" w:color="auto"/>
            <w:bottom w:val="none" w:sz="0" w:space="0" w:color="auto"/>
            <w:right w:val="none" w:sz="0" w:space="0" w:color="auto"/>
          </w:divBdr>
          <w:divsChild>
            <w:div w:id="2141068516">
              <w:marLeft w:val="0"/>
              <w:marRight w:val="0"/>
              <w:marTop w:val="0"/>
              <w:marBottom w:val="0"/>
              <w:divBdr>
                <w:top w:val="none" w:sz="0" w:space="0" w:color="auto"/>
                <w:left w:val="none" w:sz="0" w:space="0" w:color="auto"/>
                <w:bottom w:val="none" w:sz="0" w:space="0" w:color="auto"/>
                <w:right w:val="none" w:sz="0" w:space="0" w:color="auto"/>
              </w:divBdr>
              <w:divsChild>
                <w:div w:id="961350630">
                  <w:marLeft w:val="0"/>
                  <w:marRight w:val="0"/>
                  <w:marTop w:val="0"/>
                  <w:marBottom w:val="0"/>
                  <w:divBdr>
                    <w:top w:val="single" w:sz="6" w:space="0" w:color="CFCFCF"/>
                    <w:left w:val="single" w:sz="6" w:space="0" w:color="CFCFCF"/>
                    <w:bottom w:val="single" w:sz="6" w:space="0" w:color="CFCFCF"/>
                    <w:right w:val="single" w:sz="6" w:space="0" w:color="CFCFCF"/>
                  </w:divBdr>
                  <w:divsChild>
                    <w:div w:id="1213080847">
                      <w:marLeft w:val="0"/>
                      <w:marRight w:val="0"/>
                      <w:marTop w:val="0"/>
                      <w:marBottom w:val="0"/>
                      <w:divBdr>
                        <w:top w:val="none" w:sz="0" w:space="0" w:color="auto"/>
                        <w:left w:val="none" w:sz="0" w:space="0" w:color="auto"/>
                        <w:bottom w:val="none" w:sz="0" w:space="0" w:color="auto"/>
                        <w:right w:val="none" w:sz="0" w:space="0" w:color="auto"/>
                      </w:divBdr>
                      <w:divsChild>
                        <w:div w:id="860434921">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070269">
          <w:marLeft w:val="0"/>
          <w:marRight w:val="0"/>
          <w:marTop w:val="0"/>
          <w:marBottom w:val="0"/>
          <w:divBdr>
            <w:top w:val="none" w:sz="0" w:space="0" w:color="auto"/>
            <w:left w:val="none" w:sz="0" w:space="0" w:color="auto"/>
            <w:bottom w:val="none" w:sz="0" w:space="0" w:color="auto"/>
            <w:right w:val="none" w:sz="0" w:space="0" w:color="auto"/>
          </w:divBdr>
          <w:divsChild>
            <w:div w:id="1730347547">
              <w:marLeft w:val="0"/>
              <w:marRight w:val="0"/>
              <w:marTop w:val="0"/>
              <w:marBottom w:val="0"/>
              <w:divBdr>
                <w:top w:val="none" w:sz="0" w:space="0" w:color="auto"/>
                <w:left w:val="none" w:sz="0" w:space="0" w:color="auto"/>
                <w:bottom w:val="none" w:sz="0" w:space="0" w:color="auto"/>
                <w:right w:val="none" w:sz="0" w:space="0" w:color="auto"/>
              </w:divBdr>
              <w:divsChild>
                <w:div w:id="15370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688565">
      <w:bodyDiv w:val="1"/>
      <w:marLeft w:val="0"/>
      <w:marRight w:val="0"/>
      <w:marTop w:val="0"/>
      <w:marBottom w:val="0"/>
      <w:divBdr>
        <w:top w:val="none" w:sz="0" w:space="0" w:color="auto"/>
        <w:left w:val="none" w:sz="0" w:space="0" w:color="auto"/>
        <w:bottom w:val="none" w:sz="0" w:space="0" w:color="auto"/>
        <w:right w:val="none" w:sz="0" w:space="0" w:color="auto"/>
      </w:divBdr>
    </w:div>
    <w:div w:id="965043141">
      <w:bodyDiv w:val="1"/>
      <w:marLeft w:val="0"/>
      <w:marRight w:val="0"/>
      <w:marTop w:val="0"/>
      <w:marBottom w:val="0"/>
      <w:divBdr>
        <w:top w:val="none" w:sz="0" w:space="0" w:color="auto"/>
        <w:left w:val="none" w:sz="0" w:space="0" w:color="auto"/>
        <w:bottom w:val="none" w:sz="0" w:space="0" w:color="auto"/>
        <w:right w:val="none" w:sz="0" w:space="0" w:color="auto"/>
      </w:divBdr>
    </w:div>
    <w:div w:id="1514682086">
      <w:bodyDiv w:val="1"/>
      <w:marLeft w:val="0"/>
      <w:marRight w:val="0"/>
      <w:marTop w:val="0"/>
      <w:marBottom w:val="0"/>
      <w:divBdr>
        <w:top w:val="none" w:sz="0" w:space="0" w:color="auto"/>
        <w:left w:val="none" w:sz="0" w:space="0" w:color="auto"/>
        <w:bottom w:val="none" w:sz="0" w:space="0" w:color="auto"/>
        <w:right w:val="none" w:sz="0" w:space="0" w:color="auto"/>
      </w:divBdr>
      <w:divsChild>
        <w:div w:id="1884168495">
          <w:marLeft w:val="0"/>
          <w:marRight w:val="0"/>
          <w:marTop w:val="0"/>
          <w:marBottom w:val="0"/>
          <w:divBdr>
            <w:top w:val="none" w:sz="0" w:space="0" w:color="auto"/>
            <w:left w:val="none" w:sz="0" w:space="0" w:color="auto"/>
            <w:bottom w:val="none" w:sz="0" w:space="0" w:color="auto"/>
            <w:right w:val="none" w:sz="0" w:space="0" w:color="auto"/>
          </w:divBdr>
          <w:divsChild>
            <w:div w:id="1232427811">
              <w:marLeft w:val="0"/>
              <w:marRight w:val="0"/>
              <w:marTop w:val="0"/>
              <w:marBottom w:val="0"/>
              <w:divBdr>
                <w:top w:val="none" w:sz="0" w:space="0" w:color="auto"/>
                <w:left w:val="none" w:sz="0" w:space="0" w:color="auto"/>
                <w:bottom w:val="none" w:sz="0" w:space="0" w:color="auto"/>
                <w:right w:val="none" w:sz="0" w:space="0" w:color="auto"/>
              </w:divBdr>
              <w:divsChild>
                <w:div w:id="1819684002">
                  <w:marLeft w:val="0"/>
                  <w:marRight w:val="0"/>
                  <w:marTop w:val="0"/>
                  <w:marBottom w:val="0"/>
                  <w:divBdr>
                    <w:top w:val="single" w:sz="6" w:space="0" w:color="CFCFCF"/>
                    <w:left w:val="single" w:sz="6" w:space="0" w:color="CFCFCF"/>
                    <w:bottom w:val="single" w:sz="6" w:space="0" w:color="CFCFCF"/>
                    <w:right w:val="single" w:sz="6" w:space="0" w:color="CFCFCF"/>
                  </w:divBdr>
                  <w:divsChild>
                    <w:div w:id="1793278767">
                      <w:marLeft w:val="0"/>
                      <w:marRight w:val="0"/>
                      <w:marTop w:val="0"/>
                      <w:marBottom w:val="0"/>
                      <w:divBdr>
                        <w:top w:val="none" w:sz="0" w:space="0" w:color="auto"/>
                        <w:left w:val="none" w:sz="0" w:space="0" w:color="auto"/>
                        <w:bottom w:val="none" w:sz="0" w:space="0" w:color="auto"/>
                        <w:right w:val="none" w:sz="0" w:space="0" w:color="auto"/>
                      </w:divBdr>
                      <w:divsChild>
                        <w:div w:id="769011448">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168574">
          <w:marLeft w:val="0"/>
          <w:marRight w:val="0"/>
          <w:marTop w:val="0"/>
          <w:marBottom w:val="0"/>
          <w:divBdr>
            <w:top w:val="none" w:sz="0" w:space="0" w:color="auto"/>
            <w:left w:val="none" w:sz="0" w:space="0" w:color="auto"/>
            <w:bottom w:val="none" w:sz="0" w:space="0" w:color="auto"/>
            <w:right w:val="none" w:sz="0" w:space="0" w:color="auto"/>
          </w:divBdr>
          <w:divsChild>
            <w:div w:id="1107652103">
              <w:marLeft w:val="0"/>
              <w:marRight w:val="0"/>
              <w:marTop w:val="0"/>
              <w:marBottom w:val="0"/>
              <w:divBdr>
                <w:top w:val="none" w:sz="0" w:space="0" w:color="auto"/>
                <w:left w:val="none" w:sz="0" w:space="0" w:color="auto"/>
                <w:bottom w:val="none" w:sz="0" w:space="0" w:color="auto"/>
                <w:right w:val="none" w:sz="0" w:space="0" w:color="auto"/>
              </w:divBdr>
              <w:divsChild>
                <w:div w:id="26202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02696">
      <w:bodyDiv w:val="1"/>
      <w:marLeft w:val="0"/>
      <w:marRight w:val="0"/>
      <w:marTop w:val="0"/>
      <w:marBottom w:val="0"/>
      <w:divBdr>
        <w:top w:val="none" w:sz="0" w:space="0" w:color="auto"/>
        <w:left w:val="none" w:sz="0" w:space="0" w:color="auto"/>
        <w:bottom w:val="none" w:sz="0" w:space="0" w:color="auto"/>
        <w:right w:val="none" w:sz="0" w:space="0" w:color="auto"/>
      </w:divBdr>
      <w:divsChild>
        <w:div w:id="1602688581">
          <w:marLeft w:val="0"/>
          <w:marRight w:val="0"/>
          <w:marTop w:val="0"/>
          <w:marBottom w:val="0"/>
          <w:divBdr>
            <w:top w:val="none" w:sz="0" w:space="0" w:color="auto"/>
            <w:left w:val="none" w:sz="0" w:space="0" w:color="auto"/>
            <w:bottom w:val="none" w:sz="0" w:space="0" w:color="auto"/>
            <w:right w:val="none" w:sz="0" w:space="0" w:color="auto"/>
          </w:divBdr>
          <w:divsChild>
            <w:div w:id="871767725">
              <w:marLeft w:val="0"/>
              <w:marRight w:val="0"/>
              <w:marTop w:val="0"/>
              <w:marBottom w:val="0"/>
              <w:divBdr>
                <w:top w:val="none" w:sz="0" w:space="0" w:color="auto"/>
                <w:left w:val="none" w:sz="0" w:space="0" w:color="auto"/>
                <w:bottom w:val="none" w:sz="0" w:space="0" w:color="auto"/>
                <w:right w:val="none" w:sz="0" w:space="0" w:color="auto"/>
              </w:divBdr>
              <w:divsChild>
                <w:div w:id="1763406694">
                  <w:marLeft w:val="0"/>
                  <w:marRight w:val="0"/>
                  <w:marTop w:val="0"/>
                  <w:marBottom w:val="0"/>
                  <w:divBdr>
                    <w:top w:val="single" w:sz="6" w:space="0" w:color="CFCFCF"/>
                    <w:left w:val="single" w:sz="6" w:space="0" w:color="CFCFCF"/>
                    <w:bottom w:val="single" w:sz="6" w:space="0" w:color="CFCFCF"/>
                    <w:right w:val="single" w:sz="6" w:space="0" w:color="CFCFCF"/>
                  </w:divBdr>
                  <w:divsChild>
                    <w:div w:id="1634479347">
                      <w:marLeft w:val="0"/>
                      <w:marRight w:val="0"/>
                      <w:marTop w:val="0"/>
                      <w:marBottom w:val="0"/>
                      <w:divBdr>
                        <w:top w:val="none" w:sz="0" w:space="0" w:color="auto"/>
                        <w:left w:val="none" w:sz="0" w:space="0" w:color="auto"/>
                        <w:bottom w:val="none" w:sz="0" w:space="0" w:color="auto"/>
                        <w:right w:val="none" w:sz="0" w:space="0" w:color="auto"/>
                      </w:divBdr>
                      <w:divsChild>
                        <w:div w:id="26458075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390927">
          <w:marLeft w:val="0"/>
          <w:marRight w:val="0"/>
          <w:marTop w:val="0"/>
          <w:marBottom w:val="0"/>
          <w:divBdr>
            <w:top w:val="none" w:sz="0" w:space="0" w:color="auto"/>
            <w:left w:val="none" w:sz="0" w:space="0" w:color="auto"/>
            <w:bottom w:val="none" w:sz="0" w:space="0" w:color="auto"/>
            <w:right w:val="none" w:sz="0" w:space="0" w:color="auto"/>
          </w:divBdr>
          <w:divsChild>
            <w:div w:id="643660963">
              <w:marLeft w:val="0"/>
              <w:marRight w:val="0"/>
              <w:marTop w:val="0"/>
              <w:marBottom w:val="0"/>
              <w:divBdr>
                <w:top w:val="none" w:sz="0" w:space="0" w:color="auto"/>
                <w:left w:val="none" w:sz="0" w:space="0" w:color="auto"/>
                <w:bottom w:val="none" w:sz="0" w:space="0" w:color="auto"/>
                <w:right w:val="none" w:sz="0" w:space="0" w:color="auto"/>
              </w:divBdr>
              <w:divsChild>
                <w:div w:id="19918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113258">
      <w:bodyDiv w:val="1"/>
      <w:marLeft w:val="0"/>
      <w:marRight w:val="0"/>
      <w:marTop w:val="0"/>
      <w:marBottom w:val="0"/>
      <w:divBdr>
        <w:top w:val="none" w:sz="0" w:space="0" w:color="auto"/>
        <w:left w:val="none" w:sz="0" w:space="0" w:color="auto"/>
        <w:bottom w:val="none" w:sz="0" w:space="0" w:color="auto"/>
        <w:right w:val="none" w:sz="0" w:space="0" w:color="auto"/>
      </w:divBdr>
      <w:divsChild>
        <w:div w:id="1927108002">
          <w:marLeft w:val="0"/>
          <w:marRight w:val="0"/>
          <w:marTop w:val="0"/>
          <w:marBottom w:val="0"/>
          <w:divBdr>
            <w:top w:val="none" w:sz="0" w:space="0" w:color="auto"/>
            <w:left w:val="none" w:sz="0" w:space="0" w:color="auto"/>
            <w:bottom w:val="none" w:sz="0" w:space="0" w:color="auto"/>
            <w:right w:val="none" w:sz="0" w:space="0" w:color="auto"/>
          </w:divBdr>
          <w:divsChild>
            <w:div w:id="1094667956">
              <w:marLeft w:val="0"/>
              <w:marRight w:val="0"/>
              <w:marTop w:val="0"/>
              <w:marBottom w:val="0"/>
              <w:divBdr>
                <w:top w:val="none" w:sz="0" w:space="0" w:color="auto"/>
                <w:left w:val="none" w:sz="0" w:space="0" w:color="auto"/>
                <w:bottom w:val="none" w:sz="0" w:space="0" w:color="auto"/>
                <w:right w:val="none" w:sz="0" w:space="0" w:color="auto"/>
              </w:divBdr>
              <w:divsChild>
                <w:div w:id="447285185">
                  <w:marLeft w:val="0"/>
                  <w:marRight w:val="0"/>
                  <w:marTop w:val="0"/>
                  <w:marBottom w:val="0"/>
                  <w:divBdr>
                    <w:top w:val="none" w:sz="0" w:space="0" w:color="auto"/>
                    <w:left w:val="none" w:sz="0" w:space="0" w:color="auto"/>
                    <w:bottom w:val="none" w:sz="0" w:space="0" w:color="auto"/>
                    <w:right w:val="none" w:sz="0" w:space="0" w:color="auto"/>
                  </w:divBdr>
                </w:div>
                <w:div w:id="284191496">
                  <w:marLeft w:val="0"/>
                  <w:marRight w:val="0"/>
                  <w:marTop w:val="0"/>
                  <w:marBottom w:val="0"/>
                  <w:divBdr>
                    <w:top w:val="none" w:sz="0" w:space="0" w:color="auto"/>
                    <w:left w:val="single" w:sz="6" w:space="0" w:color="EEEFF1"/>
                    <w:bottom w:val="none" w:sz="0" w:space="0" w:color="auto"/>
                    <w:right w:val="single" w:sz="6" w:space="0" w:color="EEEFF1"/>
                  </w:divBdr>
                  <w:divsChild>
                    <w:div w:id="20722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325184">
          <w:marLeft w:val="0"/>
          <w:marRight w:val="0"/>
          <w:marTop w:val="0"/>
          <w:marBottom w:val="0"/>
          <w:divBdr>
            <w:top w:val="none" w:sz="0" w:space="0" w:color="auto"/>
            <w:left w:val="none" w:sz="0" w:space="0" w:color="auto"/>
            <w:bottom w:val="none" w:sz="0" w:space="0" w:color="auto"/>
            <w:right w:val="none" w:sz="0" w:space="0" w:color="auto"/>
          </w:divBdr>
          <w:divsChild>
            <w:div w:id="1900676165">
              <w:marLeft w:val="0"/>
              <w:marRight w:val="0"/>
              <w:marTop w:val="0"/>
              <w:marBottom w:val="0"/>
              <w:divBdr>
                <w:top w:val="none" w:sz="0" w:space="0" w:color="auto"/>
                <w:left w:val="none" w:sz="0" w:space="0" w:color="auto"/>
                <w:bottom w:val="none" w:sz="0" w:space="0" w:color="auto"/>
                <w:right w:val="none" w:sz="0" w:space="0" w:color="auto"/>
              </w:divBdr>
              <w:divsChild>
                <w:div w:id="48963936">
                  <w:marLeft w:val="0"/>
                  <w:marRight w:val="0"/>
                  <w:marTop w:val="0"/>
                  <w:marBottom w:val="0"/>
                  <w:divBdr>
                    <w:top w:val="none" w:sz="0" w:space="0" w:color="auto"/>
                    <w:left w:val="none" w:sz="0" w:space="0" w:color="auto"/>
                    <w:bottom w:val="none" w:sz="0" w:space="0" w:color="auto"/>
                    <w:right w:val="none" w:sz="0" w:space="0" w:color="auto"/>
                  </w:divBdr>
                  <w:divsChild>
                    <w:div w:id="700862186">
                      <w:marLeft w:val="0"/>
                      <w:marRight w:val="0"/>
                      <w:marTop w:val="0"/>
                      <w:marBottom w:val="0"/>
                      <w:divBdr>
                        <w:top w:val="none" w:sz="0" w:space="0" w:color="auto"/>
                        <w:left w:val="none" w:sz="0" w:space="0" w:color="auto"/>
                        <w:bottom w:val="none" w:sz="0" w:space="0" w:color="auto"/>
                        <w:right w:val="none" w:sz="0" w:space="0" w:color="auto"/>
                      </w:divBdr>
                      <w:divsChild>
                        <w:div w:id="246111443">
                          <w:marLeft w:val="0"/>
                          <w:marRight w:val="0"/>
                          <w:marTop w:val="0"/>
                          <w:marBottom w:val="0"/>
                          <w:divBdr>
                            <w:top w:val="none" w:sz="0" w:space="0" w:color="auto"/>
                            <w:left w:val="none" w:sz="0" w:space="0" w:color="auto"/>
                            <w:bottom w:val="none" w:sz="0" w:space="0" w:color="auto"/>
                            <w:right w:val="none" w:sz="0" w:space="0" w:color="auto"/>
                          </w:divBdr>
                          <w:divsChild>
                            <w:div w:id="1613053673">
                              <w:marLeft w:val="0"/>
                              <w:marRight w:val="0"/>
                              <w:marTop w:val="0"/>
                              <w:marBottom w:val="0"/>
                              <w:divBdr>
                                <w:top w:val="single" w:sz="6" w:space="0" w:color="EEEFF1"/>
                                <w:left w:val="single" w:sz="6" w:space="0" w:color="EEEFF1"/>
                                <w:bottom w:val="single" w:sz="6" w:space="0" w:color="EEEFF1"/>
                                <w:right w:val="single" w:sz="6" w:space="0" w:color="EEEFF1"/>
                              </w:divBdr>
                            </w:div>
                          </w:divsChild>
                        </w:div>
                      </w:divsChild>
                    </w:div>
                    <w:div w:id="2055883554">
                      <w:marLeft w:val="0"/>
                      <w:marRight w:val="0"/>
                      <w:marTop w:val="0"/>
                      <w:marBottom w:val="0"/>
                      <w:divBdr>
                        <w:top w:val="none" w:sz="0" w:space="0" w:color="auto"/>
                        <w:left w:val="none" w:sz="0" w:space="0" w:color="auto"/>
                        <w:bottom w:val="none" w:sz="0" w:space="0" w:color="auto"/>
                        <w:right w:val="none" w:sz="0" w:space="0" w:color="auto"/>
                      </w:divBdr>
                    </w:div>
                    <w:div w:id="966741194">
                      <w:marLeft w:val="0"/>
                      <w:marRight w:val="0"/>
                      <w:marTop w:val="0"/>
                      <w:marBottom w:val="0"/>
                      <w:divBdr>
                        <w:top w:val="none" w:sz="0" w:space="0" w:color="auto"/>
                        <w:left w:val="none" w:sz="0" w:space="0" w:color="auto"/>
                        <w:bottom w:val="none" w:sz="0" w:space="0" w:color="auto"/>
                        <w:right w:val="none" w:sz="0" w:space="0" w:color="auto"/>
                      </w:divBdr>
                      <w:divsChild>
                        <w:div w:id="1527987162">
                          <w:marLeft w:val="0"/>
                          <w:marRight w:val="0"/>
                          <w:marTop w:val="0"/>
                          <w:marBottom w:val="0"/>
                          <w:divBdr>
                            <w:top w:val="none" w:sz="0" w:space="0" w:color="auto"/>
                            <w:left w:val="none" w:sz="0" w:space="0" w:color="auto"/>
                            <w:bottom w:val="none" w:sz="0" w:space="0" w:color="auto"/>
                            <w:right w:val="none" w:sz="0" w:space="0" w:color="auto"/>
                          </w:divBdr>
                          <w:divsChild>
                            <w:div w:id="1917089055">
                              <w:marLeft w:val="0"/>
                              <w:marRight w:val="0"/>
                              <w:marTop w:val="0"/>
                              <w:marBottom w:val="0"/>
                              <w:divBdr>
                                <w:top w:val="single" w:sz="6" w:space="0" w:color="EEEFF1"/>
                                <w:left w:val="single" w:sz="6" w:space="0" w:color="EEEFF1"/>
                                <w:bottom w:val="single" w:sz="6" w:space="0" w:color="EEEFF1"/>
                                <w:right w:val="single" w:sz="6" w:space="0" w:color="EEEFF1"/>
                              </w:divBdr>
                            </w:div>
                          </w:divsChild>
                        </w:div>
                      </w:divsChild>
                    </w:div>
                    <w:div w:id="194572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554824">
          <w:marLeft w:val="0"/>
          <w:marRight w:val="0"/>
          <w:marTop w:val="0"/>
          <w:marBottom w:val="0"/>
          <w:divBdr>
            <w:top w:val="none" w:sz="0" w:space="0" w:color="auto"/>
            <w:left w:val="none" w:sz="0" w:space="0" w:color="auto"/>
            <w:bottom w:val="none" w:sz="0" w:space="0" w:color="auto"/>
            <w:right w:val="none" w:sz="0" w:space="0" w:color="auto"/>
          </w:divBdr>
          <w:divsChild>
            <w:div w:id="40598998">
              <w:marLeft w:val="0"/>
              <w:marRight w:val="0"/>
              <w:marTop w:val="0"/>
              <w:marBottom w:val="0"/>
              <w:divBdr>
                <w:top w:val="none" w:sz="0" w:space="0" w:color="auto"/>
                <w:left w:val="none" w:sz="0" w:space="0" w:color="auto"/>
                <w:bottom w:val="none" w:sz="0" w:space="0" w:color="auto"/>
                <w:right w:val="none" w:sz="0" w:space="0" w:color="auto"/>
              </w:divBdr>
            </w:div>
          </w:divsChild>
        </w:div>
        <w:div w:id="2086300479">
          <w:marLeft w:val="0"/>
          <w:marRight w:val="0"/>
          <w:marTop w:val="0"/>
          <w:marBottom w:val="0"/>
          <w:divBdr>
            <w:top w:val="none" w:sz="0" w:space="0" w:color="auto"/>
            <w:left w:val="none" w:sz="0" w:space="0" w:color="auto"/>
            <w:bottom w:val="none" w:sz="0" w:space="0" w:color="auto"/>
            <w:right w:val="none" w:sz="0" w:space="0" w:color="auto"/>
          </w:divBdr>
          <w:divsChild>
            <w:div w:id="1198470741">
              <w:marLeft w:val="0"/>
              <w:marRight w:val="1500"/>
              <w:marTop w:val="0"/>
              <w:marBottom w:val="0"/>
              <w:divBdr>
                <w:top w:val="none" w:sz="0" w:space="0" w:color="auto"/>
                <w:left w:val="none" w:sz="0" w:space="0" w:color="auto"/>
                <w:bottom w:val="none" w:sz="0" w:space="0" w:color="auto"/>
                <w:right w:val="none" w:sz="0" w:space="0" w:color="auto"/>
              </w:divBdr>
              <w:divsChild>
                <w:div w:id="53546110">
                  <w:marLeft w:val="0"/>
                  <w:marRight w:val="0"/>
                  <w:marTop w:val="0"/>
                  <w:marBottom w:val="0"/>
                  <w:divBdr>
                    <w:top w:val="none" w:sz="0" w:space="0" w:color="auto"/>
                    <w:left w:val="none" w:sz="0" w:space="0" w:color="auto"/>
                    <w:bottom w:val="none" w:sz="0" w:space="0" w:color="auto"/>
                    <w:right w:val="none" w:sz="0" w:space="0" w:color="auto"/>
                  </w:divBdr>
                </w:div>
                <w:div w:id="149070848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99726439">
          <w:marLeft w:val="0"/>
          <w:marRight w:val="0"/>
          <w:marTop w:val="0"/>
          <w:marBottom w:val="0"/>
          <w:divBdr>
            <w:top w:val="none" w:sz="0" w:space="0" w:color="auto"/>
            <w:left w:val="none" w:sz="0" w:space="0" w:color="auto"/>
            <w:bottom w:val="none" w:sz="0" w:space="0" w:color="auto"/>
            <w:right w:val="none" w:sz="0" w:space="0" w:color="auto"/>
          </w:divBdr>
          <w:divsChild>
            <w:div w:id="211382127">
              <w:marLeft w:val="0"/>
              <w:marRight w:val="0"/>
              <w:marTop w:val="0"/>
              <w:marBottom w:val="0"/>
              <w:divBdr>
                <w:top w:val="none" w:sz="0" w:space="0" w:color="auto"/>
                <w:left w:val="none" w:sz="0" w:space="0" w:color="auto"/>
                <w:bottom w:val="none" w:sz="0" w:space="0" w:color="auto"/>
                <w:right w:val="none" w:sz="0" w:space="0" w:color="auto"/>
              </w:divBdr>
              <w:divsChild>
                <w:div w:id="822165342">
                  <w:marLeft w:val="0"/>
                  <w:marRight w:val="0"/>
                  <w:marTop w:val="0"/>
                  <w:marBottom w:val="0"/>
                  <w:divBdr>
                    <w:top w:val="none" w:sz="0" w:space="0" w:color="auto"/>
                    <w:left w:val="none" w:sz="0" w:space="0" w:color="auto"/>
                    <w:bottom w:val="none" w:sz="0" w:space="0" w:color="auto"/>
                    <w:right w:val="none" w:sz="0" w:space="0" w:color="auto"/>
                  </w:divBdr>
                  <w:divsChild>
                    <w:div w:id="1163351985">
                      <w:marLeft w:val="0"/>
                      <w:marRight w:val="0"/>
                      <w:marTop w:val="0"/>
                      <w:marBottom w:val="0"/>
                      <w:divBdr>
                        <w:top w:val="none" w:sz="0" w:space="0" w:color="auto"/>
                        <w:left w:val="none" w:sz="0" w:space="0" w:color="auto"/>
                        <w:bottom w:val="none" w:sz="0" w:space="0" w:color="auto"/>
                        <w:right w:val="none" w:sz="0" w:space="0" w:color="auto"/>
                      </w:divBdr>
                      <w:divsChild>
                        <w:div w:id="40330587">
                          <w:marLeft w:val="0"/>
                          <w:marRight w:val="0"/>
                          <w:marTop w:val="0"/>
                          <w:marBottom w:val="0"/>
                          <w:divBdr>
                            <w:top w:val="none" w:sz="0" w:space="0" w:color="auto"/>
                            <w:left w:val="none" w:sz="0" w:space="0" w:color="auto"/>
                            <w:bottom w:val="none" w:sz="0" w:space="0" w:color="auto"/>
                            <w:right w:val="none" w:sz="0" w:space="0" w:color="auto"/>
                          </w:divBdr>
                          <w:divsChild>
                            <w:div w:id="1884244768">
                              <w:marLeft w:val="0"/>
                              <w:marRight w:val="0"/>
                              <w:marTop w:val="0"/>
                              <w:marBottom w:val="0"/>
                              <w:divBdr>
                                <w:top w:val="none" w:sz="0" w:space="0" w:color="auto"/>
                                <w:left w:val="none" w:sz="0" w:space="0" w:color="auto"/>
                                <w:bottom w:val="none" w:sz="0" w:space="0" w:color="auto"/>
                                <w:right w:val="none" w:sz="0" w:space="0" w:color="auto"/>
                              </w:divBdr>
                            </w:div>
                            <w:div w:id="836461004">
                              <w:marLeft w:val="0"/>
                              <w:marRight w:val="0"/>
                              <w:marTop w:val="0"/>
                              <w:marBottom w:val="0"/>
                              <w:divBdr>
                                <w:top w:val="none" w:sz="0" w:space="0" w:color="auto"/>
                                <w:left w:val="none" w:sz="0" w:space="0" w:color="auto"/>
                                <w:bottom w:val="none" w:sz="0" w:space="0" w:color="auto"/>
                                <w:right w:val="none" w:sz="0" w:space="0" w:color="auto"/>
                              </w:divBdr>
                              <w:divsChild>
                                <w:div w:id="855969227">
                                  <w:marLeft w:val="0"/>
                                  <w:marRight w:val="0"/>
                                  <w:marTop w:val="0"/>
                                  <w:marBottom w:val="0"/>
                                  <w:divBdr>
                                    <w:top w:val="single" w:sz="6" w:space="8" w:color="EEEFF1"/>
                                    <w:left w:val="none" w:sz="0" w:space="0" w:color="auto"/>
                                    <w:bottom w:val="none" w:sz="0" w:space="0" w:color="auto"/>
                                    <w:right w:val="none" w:sz="0" w:space="0" w:color="auto"/>
                                  </w:divBdr>
                                </w:div>
                              </w:divsChild>
                            </w:div>
                          </w:divsChild>
                        </w:div>
                      </w:divsChild>
                    </w:div>
                  </w:divsChild>
                </w:div>
              </w:divsChild>
            </w:div>
          </w:divsChild>
        </w:div>
      </w:divsChild>
    </w:div>
    <w:div w:id="19934401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worldrugby.org/sevens-series/standings/men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686</Words>
  <Characters>3901</Characters>
  <Application>Microsoft Macintosh Word</Application>
  <DocSecurity>0</DocSecurity>
  <Lines>177</Lines>
  <Paragraphs>83</Paragraphs>
  <ScaleCrop>false</ScaleCrop>
  <Company/>
  <LinksUpToDate>false</LinksUpToDate>
  <CharactersWithSpaces>4504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Chudzik</dc:creator>
  <cp:keywords/>
  <dc:description/>
  <cp:lastModifiedBy>Rob Chudzik</cp:lastModifiedBy>
  <cp:revision>8</cp:revision>
  <dcterms:created xsi:type="dcterms:W3CDTF">2018-03-27T21:09:00Z</dcterms:created>
  <dcterms:modified xsi:type="dcterms:W3CDTF">2018-03-28T02:24:00Z</dcterms:modified>
</cp:coreProperties>
</file>